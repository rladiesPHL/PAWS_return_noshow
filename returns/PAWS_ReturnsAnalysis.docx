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PAWS Animal Return Analytics</w:t>
      </w:r>
    </w:p>
    <w:p>
      <w:pPr>
        <w:pStyle w:val="FirstParagraph"/>
        <w:rPr/>
      </w:pPr>
      <w:r>
        <w:rPr/>
        <w:t>Philadelphia Animal Welfare Society (PAWS) is a non-profit organization dedicated to saving Philadelphia’s homeless and at-risk animals. It is the city’s largest rescue partner and provider of low-cost, basic veterinary care for pet owners and rescue organizations that cannot otherwise access or afford it. Through its 3 no-kill shelters, foster care network, and special events, PAWS finds loving homes for thousands of animals each year.</w:t>
      </w:r>
    </w:p>
    <w:p>
      <w:pPr>
        <w:pStyle w:val="TextBody"/>
        <w:rPr/>
      </w:pPr>
      <w:del w:id="0" w:author="Unknown Author" w:date="2020-05-26T18:39:54Z">
        <w:r>
          <w:rPr/>
          <w:delText>However, PAWS</w:delText>
        </w:r>
      </w:del>
      <w:r>
        <w:rPr/>
        <w:t xml:space="preserve"> </w:t>
      </w:r>
      <w:ins w:id="1" w:author="Unknown Author" w:date="2020-05-26T18:39:57Z">
        <w:r>
          <w:rPr/>
          <w:t>R-Ladies Phi</w:t>
        </w:r>
      </w:ins>
      <w:ins w:id="2" w:author="Unknown Author" w:date="2020-05-26T18:40:00Z">
        <w:r>
          <w:rPr/>
          <w:t xml:space="preserve">lly has partnered with PAWS to examine </w:t>
        </w:r>
      </w:ins>
      <w:del w:id="3" w:author="Unknown Author" w:date="2020-05-26T18:40:14Z">
        <w:r>
          <w:rPr/>
          <w:delText>has experienced a big number of</w:delText>
        </w:r>
      </w:del>
      <w:ins w:id="4" w:author="Unknown Author" w:date="2020-05-26T18:40:15Z">
        <w:r>
          <w:rPr/>
          <w:t xml:space="preserve"> </w:t>
        </w:r>
      </w:ins>
      <w:ins w:id="5" w:author="Unknown Author" w:date="2020-05-26T18:40:15Z">
        <w:r>
          <w:rPr/>
          <w:t>trends and patterns in animal</w:t>
        </w:r>
      </w:ins>
      <w:r>
        <w:rPr/>
        <w:t xml:space="preserve"> return</w:t>
      </w:r>
      <w:ins w:id="6" w:author="Unknown Author" w:date="2020-05-26T18:40:24Z">
        <w:r>
          <w:rPr/>
          <w:t>s</w:t>
        </w:r>
      </w:ins>
      <w:del w:id="7" w:author="Unknown Author" w:date="2020-05-26T18:40:25Z">
        <w:r>
          <w:rPr/>
          <w:delText>ed animals</w:delText>
        </w:r>
      </w:del>
      <w:r>
        <w:rPr/>
        <w:t xml:space="preserve"> after initial adoptions</w:t>
      </w:r>
      <w:ins w:id="8" w:author="Unknown Author" w:date="2020-05-26T18:41:01Z">
        <w:r>
          <w:rPr/>
          <w:t xml:space="preserve"> </w:t>
        </w:r>
      </w:ins>
      <w:ins w:id="9" w:author="Unknown Author" w:date="2020-05-26T18:41:01Z">
        <w:r>
          <w:rPr/>
          <w:t>and recommend possible solutions to improve the adoption process</w:t>
        </w:r>
      </w:ins>
      <w:r>
        <w:rPr/>
        <w:t>. Many factors, like the time of year, animal type, age, adopter life decision, etc</w:t>
      </w:r>
      <w:ins w:id="10" w:author="Unknown Author" w:date="2020-05-26T18:40:32Z">
        <w:r>
          <w:rPr/>
          <w:t>.</w:t>
        </w:r>
      </w:ins>
      <w:r>
        <w:rPr/>
        <w:t xml:space="preserve">, can contribute to </w:t>
      </w:r>
      <w:del w:id="11" w:author="Unknown Author" w:date="2020-05-26T18:40:40Z">
        <w:r>
          <w:rPr/>
          <w:delText>the high return rate</w:delText>
        </w:r>
      </w:del>
      <w:ins w:id="12" w:author="Unknown Author" w:date="2020-05-26T18:40:40Z">
        <w:r>
          <w:rPr/>
          <w:t>an animal being returned</w:t>
        </w:r>
      </w:ins>
      <w:r>
        <w:rPr/>
        <w:t xml:space="preserve">. </w:t>
      </w:r>
      <w:del w:id="13" w:author="Unknown Author" w:date="2020-05-26T18:41:19Z">
        <w:r>
          <w:rPr/>
          <w:delText xml:space="preserve">R-Ladies Philly </w:delText>
        </w:r>
      </w:del>
      <w:del w:id="14" w:author="Unknown Author" w:date="2020-05-26T18:38:29Z">
        <w:r>
          <w:rPr/>
          <w:delText xml:space="preserve">Community </w:delText>
        </w:r>
      </w:del>
      <w:del w:id="15" w:author="Unknown Author" w:date="2020-05-26T18:41:19Z">
        <w:r>
          <w:rPr/>
          <w:delText xml:space="preserve">partner with PAWS </w:delText>
        </w:r>
      </w:del>
      <w:del w:id="16" w:author="Unknown Author" w:date="2020-05-26T18:38:55Z">
        <w:r>
          <w:rPr/>
          <w:delText xml:space="preserve">and develop this analytic approach </w:delText>
        </w:r>
      </w:del>
      <w:del w:id="17" w:author="Unknown Author" w:date="2020-05-26T18:41:19Z">
        <w:r>
          <w:rPr/>
          <w:delText xml:space="preserve">to better understand the reason behind </w:delText>
        </w:r>
      </w:del>
      <w:del w:id="18" w:author="Unknown Author" w:date="2020-05-26T18:39:13Z">
        <w:r>
          <w:rPr/>
          <w:delText xml:space="preserve">high </w:delText>
        </w:r>
      </w:del>
      <w:del w:id="19" w:author="Unknown Author" w:date="2020-05-26T18:41:19Z">
        <w:r>
          <w:rPr/>
          <w:delText xml:space="preserve">return rate and </w:delText>
        </w:r>
      </w:del>
      <w:del w:id="20" w:author="Unknown Author" w:date="2020-05-26T18:39:21Z">
        <w:r>
          <w:rPr/>
          <w:delText>produce</w:delText>
        </w:r>
      </w:del>
      <w:del w:id="21" w:author="Unknown Author" w:date="2020-05-26T18:41:19Z">
        <w:r>
          <w:rPr/>
          <w:delText xml:space="preserve"> possible solutions to improve adoption process.</w:delText>
        </w:r>
      </w:del>
    </w:p>
    <w:p>
      <w:pPr>
        <w:pStyle w:val="Heading2"/>
        <w:rPr/>
      </w:pPr>
      <w:bookmarkStart w:id="0" w:name="contributors"/>
      <w:bookmarkEnd w:id="0"/>
      <w:r>
        <w:rPr/>
        <w:t>Contributors</w:t>
      </w:r>
    </w:p>
    <w:p>
      <w:pPr>
        <w:pStyle w:val="FirstParagraph"/>
        <w:rPr/>
      </w:pPr>
      <w:r>
        <w:rPr>
          <w:b/>
        </w:rPr>
        <w:t>Karla Fettich</w:t>
      </w:r>
      <w:ins w:id="22" w:author="Unknown Author" w:date="2020-05-26T18:41:43Z">
        <w:r>
          <w:rPr>
            <w:b/>
          </w:rPr>
          <w:t xml:space="preserve">, </w:t>
        </w:r>
      </w:ins>
      <w:ins w:id="23" w:author="Unknown Author" w:date="2020-05-26T18:41:43Z">
        <w:r>
          <w:rPr>
            <w:b/>
          </w:rPr>
          <w:t>PhD</w:t>
        </w:r>
      </w:ins>
      <w:ins w:id="24" w:author="Unknown Author" w:date="2020-05-26T18:41:43Z">
        <w:r>
          <w:rPr>
            <w:b w:val="false"/>
            <w:bCs w:val="false"/>
          </w:rPr>
          <w:t xml:space="preserve"> is </w:t>
        </w:r>
      </w:ins>
      <w:ins w:id="25" w:author="Unknown Author" w:date="2020-05-26T18:42:09Z">
        <w:r>
          <w:rPr>
            <w:b w:val="false"/>
            <w:bCs w:val="false"/>
          </w:rPr>
          <w:t xml:space="preserve">Head of Algorithm Development at Orchestrall, Inc., where she leads data-driven app development focused on senior care. She </w:t>
        </w:r>
      </w:ins>
      <w:ins w:id="26" w:author="Unknown Author" w:date="2020-05-26T18:43:04Z">
        <w:r>
          <w:rPr>
            <w:b w:val="false"/>
            <w:bCs w:val="false"/>
          </w:rPr>
          <w:t xml:space="preserve">is a co-organizer of R-Ladies Philly and a long-time PAWS volunteer. </w:t>
        </w:r>
      </w:ins>
    </w:p>
    <w:p>
      <w:pPr>
        <w:pStyle w:val="TextBody"/>
        <w:rPr/>
      </w:pPr>
      <w:r>
        <w:rPr>
          <w:b/>
        </w:rPr>
        <w:t xml:space="preserve">Mitchell Maltenfort PhD </w:t>
      </w:r>
      <w:r>
        <w:rPr/>
        <w:t>lurched into academic life as a computational neurobiologist before drifting i</w:t>
      </w:r>
      <w:bookmarkStart w:id="1" w:name="_GoBack"/>
      <w:bookmarkEnd w:id="1"/>
      <w:r>
        <w:rPr/>
        <w:t>nto the less recherché field of biostatistics. He knows just enough to make a complete hash out of things and is creative enough to salvage them afterwards. In his brutish culture, this tradition is known as “larnin'’”  For tax purposes, he is employed as a biostatistician at CHOP, where he has generated risk scores for hospitalization, analyzed diagnostic variations among clinics, compared international trends in childhood mortality, and evaluated patient-reported outcome scores.</w:t>
      </w:r>
    </w:p>
    <w:p>
      <w:pPr>
        <w:pStyle w:val="TextBody"/>
        <w:rPr/>
      </w:pPr>
      <w:r>
        <w:rPr>
          <w:b/>
        </w:rPr>
        <w:t>Julia Schuchard</w:t>
      </w:r>
      <w:r>
        <w:rPr/>
        <w:t xml:space="preserve">, </w:t>
      </w:r>
      <w:r>
        <w:rPr>
          <w:b/>
        </w:rPr>
        <w:t>PhD</w:t>
      </w:r>
      <w:r>
        <w:rPr/>
        <w:t xml:space="preserve"> is a research scientist at Children’s Hospital of Philadelphia. She plans to foster as many cats as her apartment will allow.</w:t>
      </w:r>
    </w:p>
    <w:p>
      <w:pPr>
        <w:pStyle w:val="TextBody"/>
        <w:rPr/>
      </w:pPr>
      <w:r>
        <w:rPr>
          <w:b/>
        </w:rPr>
        <w:t>Chun Su, PhD</w:t>
      </w:r>
      <w:r>
        <w:rPr/>
        <w:t xml:space="preserve"> is a Bioinformatics Scientisit at Children’s Hospital of Philadelphia (CHOP) and R-ladies Philly co-organizer. Her research focuses on the effect of 3-dimensional genome change on gene expression network regulation and its influence on the genetic susceptibility for childhood diseases.</w:t>
      </w:r>
    </w:p>
    <w:p>
      <w:pPr>
        <w:pStyle w:val="TextBody"/>
        <w:rPr>
          <w:b/>
          <w:b/>
          <w:del w:id="29" w:author="Unknown Author" w:date="2020-05-26T18:43:36Z"/>
        </w:rPr>
      </w:pPr>
      <w:del w:id="28" w:author="Unknown Author" w:date="2020-05-26T18:43:36Z">
        <w:r>
          <w:rPr/>
        </w:r>
      </w:del>
    </w:p>
    <w:p>
      <w:pPr>
        <w:pStyle w:val="TextBody"/>
        <w:rPr/>
      </w:pPr>
      <w:r>
        <w:rPr>
          <w:b/>
        </w:rPr>
        <w:t>Jesse Wind</w:t>
      </w:r>
    </w:p>
    <w:p>
      <w:pPr>
        <w:pStyle w:val="Heading2"/>
        <w:rPr/>
      </w:pPr>
      <w:bookmarkStart w:id="2" w:name="datasets"/>
      <w:bookmarkEnd w:id="2"/>
      <w:r>
        <w:rPr/>
        <w:t>Datasets</w:t>
      </w:r>
    </w:p>
    <w:p>
      <w:pPr>
        <w:pStyle w:val="FirstParagraph"/>
        <w:rPr/>
      </w:pPr>
      <w:ins w:id="30" w:author="Unknown Author" w:date="2020-05-26T18:43:57Z">
        <w:r>
          <w:rPr/>
          <w:t>We used a datase</w:t>
        </w:r>
      </w:ins>
      <w:ins w:id="31" w:author="Unknown Author" w:date="2020-05-26T18:44:00Z">
        <w:r>
          <w:rPr/>
          <w:t xml:space="preserve">t extracted from </w:t>
        </w:r>
      </w:ins>
      <w:r>
        <w:rPr/>
        <w:t>PetPoint</w:t>
      </w:r>
      <w:ins w:id="32" w:author="Unknown Author" w:date="2020-05-26T18:44:04Z">
        <w:r>
          <w:rPr/>
          <w:t xml:space="preserve">, </w:t>
        </w:r>
      </w:ins>
      <w:ins w:id="33" w:author="Unknown Author" w:date="2020-05-26T18:44:04Z">
        <w:r>
          <w:rPr/>
          <w:t xml:space="preserve">the system used by PAWS to record </w:t>
        </w:r>
      </w:ins>
      <w:del w:id="34" w:author="Unknown Author" w:date="2020-05-26T18:44:15Z">
        <w:r>
          <w:rPr/>
          <w:delText xml:space="preserve"> records </w:delText>
        </w:r>
      </w:del>
      <w:r>
        <w:rPr/>
        <w:t>animal intake and outcome process</w:t>
      </w:r>
      <w:ins w:id="35" w:author="Unknown Author" w:date="2020-05-26T18:44:19Z">
        <w:r>
          <w:rPr/>
          <w:t>es</w:t>
        </w:r>
      </w:ins>
      <w:r>
        <w:rPr/>
        <w:t xml:space="preserve"> from the perspectives of both animal and adopter. </w:t>
      </w:r>
      <w:r>
        <w:rPr>
          <w:i/>
        </w:rPr>
        <w:t>PetPoint_byAnimal.csv</w:t>
      </w:r>
      <w:r>
        <w:rPr/>
        <w:t xml:space="preserve"> record</w:t>
      </w:r>
      <w:ins w:id="36" w:author="Unknown Author" w:date="2020-05-26T18:44:25Z">
        <w:r>
          <w:rPr/>
          <w:t>s</w:t>
        </w:r>
      </w:ins>
      <w:r>
        <w:rPr/>
        <w:t xml:space="preserve"> the animal information, including animal type, breed, health status, intake date, release date, etc. </w:t>
      </w:r>
      <w:r>
        <w:rPr>
          <w:i/>
        </w:rPr>
        <w:t>PetPoint_byPerson.csv</w:t>
      </w:r>
      <w:r>
        <w:rPr/>
        <w:t xml:space="preserve"> stored de-identified adopter data, including adopter gender, postal code, adoption location, etc.</w:t>
      </w:r>
    </w:p>
    <w:p>
      <w:pPr>
        <w:pStyle w:val="Heading2"/>
        <w:rPr/>
      </w:pPr>
      <w:bookmarkStart w:id="3" w:name="executive-summary"/>
      <w:bookmarkEnd w:id="3"/>
      <w:r>
        <w:rPr/>
        <w:t>Executive Summary</w:t>
      </w:r>
    </w:p>
    <w:p>
      <w:pPr>
        <w:pStyle w:val="FirstParagraph"/>
        <w:rPr/>
      </w:pPr>
      <w:r>
        <w:rPr/>
        <w:t>This analysis investigated factors relating to an animal’s adoption process in the PAWS system using PetPoint data from 1/15/2018 to 1/15/2020. The group combined the byAnimal and byPerson dataset</w:t>
      </w:r>
      <w:ins w:id="37" w:author="Unknown Author" w:date="2020-05-26T18:45:28Z">
        <w:r>
          <w:rPr/>
          <w:t>s</w:t>
        </w:r>
      </w:ins>
      <w:r>
        <w:rPr/>
        <w:t xml:space="preserve"> and traced each animal</w:t>
      </w:r>
      <w:ins w:id="38" w:author="Unknown Author" w:date="2020-05-26T18:45:32Z">
        <w:r>
          <w:rPr/>
          <w:t>’</w:t>
        </w:r>
      </w:ins>
      <w:ins w:id="39" w:author="Unknown Author" w:date="2020-05-26T18:45:32Z">
        <w:r>
          <w:rPr/>
          <w:t>s</w:t>
        </w:r>
      </w:ins>
      <w:r>
        <w:rPr/>
        <w:t xml:space="preserve"> trajectory from intake to outcome. We formulated the data by adoption event per animal and define</w:t>
      </w:r>
      <w:ins w:id="40" w:author="Unknown Author" w:date="2020-05-26T18:45:42Z">
        <w:r>
          <w:rPr/>
          <w:t>d</w:t>
        </w:r>
      </w:ins>
      <w:r>
        <w:rPr/>
        <w:t xml:space="preserve"> adoption outcome as “return” or “no return” and return time as days from adoption to return. Our primary factors of interest included return reasons, animal characteristics (age, size, breed, health), length of stay in shelter, adopter geographic patterns and </w:t>
      </w:r>
      <w:ins w:id="41" w:author="Unknown Author" w:date="2020-05-26T18:46:01Z">
        <w:r>
          <w:rPr/>
          <w:t xml:space="preserve">adoption </w:t>
        </w:r>
      </w:ins>
      <w:del w:id="42" w:author="Unknown Author" w:date="2020-05-26T18:46:04Z">
        <w:r>
          <w:rPr/>
          <w:delText>agent</w:delText>
        </w:r>
      </w:del>
      <w:ins w:id="43" w:author="Unknown Author" w:date="2020-05-26T18:46:04Z">
        <w:r>
          <w:rPr/>
          <w:t xml:space="preserve">staff </w:t>
        </w:r>
      </w:ins>
      <w:del w:id="44" w:author="Unknown Author" w:date="2020-05-26T18:46:06Z">
        <w:r>
          <w:rPr/>
          <w:delText xml:space="preserve"> </w:delText>
        </w:r>
      </w:del>
      <w:r>
        <w:rPr/>
        <w:t>experience.</w:t>
      </w:r>
    </w:p>
    <w:p>
      <w:pPr>
        <w:pStyle w:val="TextBody"/>
        <w:rPr/>
      </w:pPr>
      <w:r>
        <w:rPr/>
        <w:t>We found</w:t>
      </w:r>
      <w:ins w:id="45" w:author="Unknown Author" w:date="2020-05-26T18:48:51Z">
        <w:r>
          <w:rPr/>
          <w:t>:</w:t>
        </w:r>
      </w:ins>
    </w:p>
    <w:p>
      <w:pPr>
        <w:pStyle w:val="FirstParagraph"/>
        <w:numPr>
          <w:ilvl w:val="0"/>
          <w:numId w:val="1"/>
        </w:numPr>
        <w:rPr/>
      </w:pPr>
      <w:ins w:id="46" w:author="Unknown Author" w:date="2020-05-26T21:57:06Z">
        <w:r>
          <w:rPr/>
          <w:t xml:space="preserve">PAWS’ return rate in the last 2 years is </w:t>
        </w:r>
      </w:ins>
      <w:ins w:id="47" w:author="Unknown Author" w:date="2020-05-26T21:57:06Z">
        <w:r>
          <w:rPr/>
          <w:t xml:space="preserve">6.7% </w:t>
        </w:r>
      </w:ins>
      <w:ins w:id="48" w:author="Unknown Author" w:date="2020-05-26T21:57:06Z">
        <w:r>
          <w:rPr/>
          <w:t xml:space="preserve">for </w:t>
        </w:r>
      </w:ins>
      <w:ins w:id="49" w:author="Unknown Author" w:date="2020-05-26T21:57:06Z">
        <w:r>
          <w:rPr/>
          <w:t xml:space="preserve">cats and 10.8% </w:t>
        </w:r>
      </w:ins>
      <w:ins w:id="50" w:author="Unknown Author" w:date="2020-05-26T21:57:06Z">
        <w:r>
          <w:rPr/>
          <w:t>for dogs; while more cats are returned in total, dogs are returned in a higher proportion.</w:t>
        </w:r>
      </w:ins>
    </w:p>
    <w:p>
      <w:pPr>
        <w:pStyle w:val="Normal"/>
        <w:numPr>
          <w:ilvl w:val="0"/>
          <w:numId w:val="1"/>
        </w:numPr>
        <w:rPr/>
      </w:pPr>
      <w:ins w:id="51" w:author="Unknown Author" w:date="2020-05-26T18:52:25Z">
        <w:r>
          <w:rPr/>
          <w:t xml:space="preserve">The majority of </w:t>
        </w:r>
      </w:ins>
      <w:del w:id="52" w:author="Unknown Author" w:date="2020-05-26T18:52:30Z">
        <w:r>
          <w:rPr/>
          <w:delText>A</w:delText>
        </w:r>
      </w:del>
      <w:ins w:id="53" w:author="Unknown Author" w:date="2020-05-26T18:52:30Z">
        <w:r>
          <w:rPr/>
          <w:t xml:space="preserve">returns </w:t>
        </w:r>
      </w:ins>
      <w:del w:id="54" w:author="Unknown Author" w:date="2020-05-26T18:52:40Z">
        <w:r>
          <w:rPr/>
          <w:delText xml:space="preserve">doption return reasons </w:delText>
        </w:r>
      </w:del>
      <w:del w:id="55" w:author="Unknown Author" w:date="2020-05-26T18:50:29Z">
        <w:r>
          <w:rPr/>
          <w:delText>are not largely dependent on animals</w:delText>
        </w:r>
      </w:del>
      <w:ins w:id="56" w:author="Unknown Author" w:date="2020-05-26T18:50:29Z">
        <w:r>
          <w:rPr/>
          <w:t>have to do with a mismatch in expectations regarding owning an animal (</w:t>
        </w:r>
      </w:ins>
      <w:del w:id="57" w:author="Unknown Author" w:date="2020-05-26T18:50:44Z">
        <w:r>
          <w:rPr/>
          <w:delText xml:space="preserve">. </w:delText>
        </w:r>
      </w:del>
      <w:r>
        <w:rPr/>
        <w:t>“Unrealistic expectation”</w:t>
      </w:r>
      <w:ins w:id="58" w:author="Unknown Author" w:date="2020-05-26T18:50:47Z">
        <w:r>
          <w:rPr/>
          <w:t>)</w:t>
        </w:r>
      </w:ins>
      <w:r>
        <w:rPr/>
        <w:t xml:space="preserve"> </w:t>
      </w:r>
      <w:del w:id="59" w:author="Unknown Author" w:date="2020-05-26T18:51:05Z">
        <w:r>
          <w:rPr/>
          <w:delText>and</w:delText>
        </w:r>
      </w:del>
      <w:ins w:id="60" w:author="Unknown Author" w:date="2020-05-26T18:51:05Z">
        <w:r>
          <w:rPr/>
          <w:t xml:space="preserve">or a major change in the </w:t>
        </w:r>
      </w:ins>
      <w:del w:id="61" w:author="Unknown Author" w:date="2020-05-26T18:51:13Z">
        <w:r>
          <w:rPr/>
          <w:delText xml:space="preserve"> A</w:delText>
        </w:r>
      </w:del>
      <w:ins w:id="62" w:author="Unknown Author" w:date="2020-05-26T18:51:03Z">
        <w:r>
          <w:rPr/>
          <w:t>a</w:t>
        </w:r>
      </w:ins>
      <w:r>
        <w:rPr/>
        <w:t>dopter</w:t>
      </w:r>
      <w:ins w:id="63" w:author="Unknown Author" w:date="2020-05-26T18:51:15Z">
        <w:r>
          <w:rPr/>
          <w:t>’</w:t>
        </w:r>
      </w:ins>
      <w:ins w:id="64" w:author="Unknown Author" w:date="2020-05-26T18:51:15Z">
        <w:r>
          <w:rPr/>
          <w:t>s</w:t>
        </w:r>
      </w:ins>
      <w:r>
        <w:rPr/>
        <w:t xml:space="preserve"> life</w:t>
      </w:r>
      <w:del w:id="65" w:author="Unknown Author" w:date="2020-05-26T18:51:18Z">
        <w:r>
          <w:rPr/>
          <w:delText>-change</w:delText>
        </w:r>
      </w:del>
      <w:r>
        <w:rPr/>
        <w:t xml:space="preserve"> (e</w:t>
      </w:r>
      <w:ins w:id="66" w:author="Unknown Author" w:date="2020-05-26T18:52:15Z">
        <w:r>
          <w:rPr/>
          <w:t>.</w:t>
        </w:r>
      </w:ins>
      <w:r>
        <w:rPr/>
        <w:t>g</w:t>
      </w:r>
      <w:ins w:id="67" w:author="Unknown Author" w:date="2020-05-26T18:52:15Z">
        <w:r>
          <w:rPr/>
          <w:t>.</w:t>
        </w:r>
      </w:ins>
      <w:r>
        <w:rPr/>
        <w:t>, “moving”, “change in lifestyle” and “health of owner/family”)</w:t>
      </w:r>
      <w:ins w:id="68" w:author="Unknown Author" w:date="2020-05-26T18:51:23Z">
        <w:r>
          <w:rPr/>
          <w:t>.</w:t>
        </w:r>
      </w:ins>
      <w:del w:id="69" w:author="Unknown Author" w:date="2020-05-26T18:51:24Z">
        <w:r>
          <w:rPr/>
          <w:delText xml:space="preserve"> are important reasons for animal returning.</w:delText>
        </w:r>
      </w:del>
      <w:ins w:id="70" w:author="Unknown Author" w:date="2020-05-26T18:51:25Z">
        <w:r>
          <w:rPr/>
          <w:t xml:space="preserve"> </w:t>
        </w:r>
      </w:ins>
      <w:ins w:id="71" w:author="Unknown Author" w:date="2020-05-26T18:51:25Z">
        <w:r>
          <w:rPr/>
          <w:t xml:space="preserve">Additionally, the first 2 months post-adoption </w:t>
        </w:r>
      </w:ins>
      <w:ins w:id="72" w:author="Unknown Author" w:date="2020-05-26T21:59:31Z">
        <w:r>
          <w:rPr/>
          <w:t xml:space="preserve">have the highest risk of returns, so targeted education or support services for new adopters could focus on this time period. </w:t>
        </w:r>
      </w:ins>
    </w:p>
    <w:p>
      <w:pPr>
        <w:pStyle w:val="Normal"/>
        <w:numPr>
          <w:ilvl w:val="0"/>
          <w:numId w:val="1"/>
        </w:numPr>
        <w:rPr/>
      </w:pPr>
      <w:del w:id="74" w:author="Unknown Author" w:date="2020-05-26T21:57:30Z">
        <w:r>
          <w:rPr/>
          <w:delText>A higher percentage of dogs are returned</w:delText>
        </w:r>
      </w:del>
      <w:del w:id="75" w:author="Unknown Author" w:date="2020-05-26T21:53:07Z">
        <w:r>
          <w:rPr/>
          <w:delText xml:space="preserve"> than</w:delText>
        </w:r>
      </w:del>
      <w:del w:id="76" w:author="Unknown Author" w:date="2020-05-26T21:57:30Z">
        <w:r>
          <w:rPr/>
          <w:delText xml:space="preserve"> cats.</w:delText>
        </w:r>
      </w:del>
    </w:p>
    <w:p>
      <w:pPr>
        <w:pStyle w:val="Normal"/>
        <w:numPr>
          <w:ilvl w:val="0"/>
          <w:numId w:val="1"/>
        </w:numPr>
        <w:rPr/>
      </w:pPr>
      <w:ins w:id="78" w:author="Unknown Author" w:date="2020-05-26T21:56:03Z">
        <w:r>
          <w:rPr/>
        </w:r>
      </w:ins>
    </w:p>
    <w:p>
      <w:pPr>
        <w:pStyle w:val="Normal"/>
        <w:numPr>
          <w:ilvl w:val="0"/>
          <w:numId w:val="1"/>
        </w:numPr>
        <w:rPr/>
      </w:pPr>
      <w:ins w:id="80" w:author="Unknown Author" w:date="2020-05-26T22:01:25Z">
        <w:r>
          <w:rPr/>
          <w:t xml:space="preserve">Animals that are at greater risk to be returned and whose adopters may benefit from a more individualized adoption process are </w:t>
        </w:r>
      </w:ins>
      <w:del w:id="81" w:author="Unknown Author" w:date="2020-05-26T22:02:20Z">
        <w:r>
          <w:rPr/>
          <w:delText>The effect of animal age is different between cats and dogs. O</w:delText>
        </w:r>
      </w:del>
      <w:ins w:id="82" w:author="Unknown Author" w:date="2020-05-26T22:02:20Z">
        <w:r>
          <w:rPr/>
          <w:t>o</w:t>
        </w:r>
      </w:ins>
      <w:r>
        <w:rPr/>
        <w:t>lder cats</w:t>
      </w:r>
      <w:ins w:id="83" w:author="Unknown Author" w:date="2020-05-26T22:02:29Z">
        <w:r>
          <w:rPr/>
          <w:t>,</w:t>
        </w:r>
      </w:ins>
      <w:r>
        <w:rPr/>
        <w:t xml:space="preserve"> </w:t>
      </w:r>
      <w:del w:id="84" w:author="Unknown Author" w:date="2020-05-26T22:02:31Z">
        <w:r>
          <w:rPr/>
          <w:delText xml:space="preserve">and </w:delText>
        </w:r>
      </w:del>
      <w:r>
        <w:rPr/>
        <w:t>younger dogs</w:t>
      </w:r>
      <w:del w:id="85" w:author="Unknown Author" w:date="2020-05-26T22:02:34Z">
        <w:r>
          <w:rPr/>
          <w:delText xml:space="preserve"> are more likely to be returned.</w:delText>
        </w:r>
      </w:del>
      <w:ins w:id="86" w:author="Unknown Author" w:date="2020-05-26T22:02:36Z">
        <w:r>
          <w:rPr/>
          <w:t xml:space="preserve">, </w:t>
        </w:r>
      </w:ins>
    </w:p>
    <w:p>
      <w:pPr>
        <w:pStyle w:val="Normal"/>
        <w:numPr>
          <w:ilvl w:val="0"/>
          <w:numId w:val="1"/>
        </w:numPr>
        <w:rPr/>
      </w:pPr>
      <w:r>
        <w:rPr/>
        <w:t>Pit bulls, chihuahuas, and mixed breed</w:t>
      </w:r>
      <w:del w:id="88" w:author="Unknown Author" w:date="2020-05-26T22:02:48Z">
        <w:r>
          <w:rPr/>
          <w:delText>s</w:delText>
        </w:r>
      </w:del>
      <w:ins w:id="89" w:author="Unknown Author" w:date="2020-05-26T22:02:49Z">
        <w:r>
          <w:rPr/>
          <w:t xml:space="preserve"> </w:t>
        </w:r>
      </w:ins>
      <w:ins w:id="90" w:author="Unknown Author" w:date="2020-05-26T22:02:49Z">
        <w:r>
          <w:rPr/>
          <w:t xml:space="preserve">dogs, </w:t>
        </w:r>
      </w:ins>
      <w:del w:id="91" w:author="Unknown Author" w:date="2020-05-26T22:02:51Z">
        <w:r>
          <w:rPr/>
          <w:delText xml:space="preserve"> have slightly higher return rates than other dogs.</w:delText>
        </w:r>
      </w:del>
      <w:ins w:id="92" w:author="Unknown Author" w:date="2020-05-26T22:02:54Z">
        <w:r>
          <w:rPr/>
          <w:t xml:space="preserve">as well as </w:t>
        </w:r>
      </w:ins>
      <w:ins w:id="93" w:author="Unknown Author" w:date="2020-05-26T22:03:00Z">
        <w:r>
          <w:rPr/>
          <w:t>those animals that only spent a short time with PAWS</w:t>
        </w:r>
      </w:ins>
      <w:ins w:id="94" w:author="Unknown Author" w:date="2020-05-26T22:07:23Z">
        <w:r>
          <w:rPr/>
          <w:t>.</w:t>
        </w:r>
      </w:ins>
    </w:p>
    <w:p>
      <w:pPr>
        <w:pStyle w:val="Normal"/>
        <w:numPr>
          <w:ilvl w:val="0"/>
          <w:numId w:val="1"/>
        </w:numPr>
        <w:rPr/>
      </w:pPr>
      <w:del w:id="95" w:author="Unknown Author" w:date="2020-05-26T22:03:24Z">
        <w:r>
          <w:rPr/>
          <w:delText>Risk of adoption returns decreases with length of stay.</w:delText>
        </w:r>
      </w:del>
    </w:p>
    <w:p>
      <w:pPr>
        <w:pStyle w:val="Normal"/>
        <w:numPr>
          <w:ilvl w:val="0"/>
          <w:numId w:val="1"/>
        </w:numPr>
        <w:rPr/>
      </w:pPr>
      <w:r>
        <w:rPr/>
        <w:t>Adopters living outside Philly are less likely to return animals to PAWS (but we cannot rule out that they may be dropped off at another shelte</w:t>
      </w:r>
      <w:del w:id="97" w:author="Unknown Author" w:date="2020-05-26T22:04:44Z">
        <w:r>
          <w:rPr/>
          <w:delText>r)</w:delText>
        </w:r>
      </w:del>
      <w:ins w:id="98" w:author="Unknown Author" w:date="2020-05-26T22:04:45Z">
        <w:r>
          <w:rPr/>
          <w:t>r</w:t>
        </w:r>
      </w:ins>
      <w:ins w:id="99" w:author="Unknown Author" w:date="2020-05-26T22:05:31Z">
        <w:r>
          <w:rPr/>
          <w:t>). If adopters in the city do indeed return dogs more frequently, this may suggest th</w:t>
        </w:r>
      </w:ins>
      <w:ins w:id="100" w:author="Unknown Author" w:date="2020-05-26T22:06:10Z">
        <w:r>
          <w:rPr/>
          <w:t xml:space="preserve">at the factors that make an animal a successful city vs. suburban pet are different, and </w:t>
        </w:r>
      </w:ins>
      <w:ins w:id="101" w:author="Unknown Author" w:date="2020-05-26T22:07:00Z">
        <w:r>
          <w:rPr/>
          <w:t>should be taken into account when a match with an adopter is assessed.</w:t>
        </w:r>
      </w:ins>
    </w:p>
    <w:p>
      <w:pPr>
        <w:pStyle w:val="Normal"/>
        <w:numPr>
          <w:ilvl w:val="0"/>
          <w:numId w:val="1"/>
        </w:numPr>
        <w:rPr/>
      </w:pPr>
      <w:ins w:id="102" w:author="Unknown Author" w:date="2020-05-26T22:08:10Z">
        <w:r>
          <w:rPr/>
          <w:t xml:space="preserve">The experience of the staff member handling the adoption </w:t>
        </w:r>
      </w:ins>
      <w:del w:id="103" w:author="Unknown Author" w:date="2020-05-26T22:08:32Z">
        <w:r>
          <w:rPr/>
          <w:delText xml:space="preserve">Agent experience </w:delText>
        </w:r>
      </w:del>
      <w:r>
        <w:rPr/>
        <w:t xml:space="preserve">contributes to the successful adoption of an animal </w:t>
      </w:r>
      <w:ins w:id="104" w:author="Unknown Author" w:date="2020-05-26T22:08:39Z">
        <w:r>
          <w:rPr/>
          <w:t xml:space="preserve">(but only when </w:t>
        </w:r>
      </w:ins>
      <w:del w:id="105" w:author="Unknown Author" w:date="2020-05-26T22:08:43Z">
        <w:r>
          <w:rPr/>
          <w:delText xml:space="preserve">if </w:delText>
        </w:r>
      </w:del>
      <w:r>
        <w:rPr/>
        <w:t xml:space="preserve">the animal </w:t>
      </w:r>
      <w:del w:id="106" w:author="Unknown Author" w:date="2020-05-26T22:09:08Z">
        <w:r>
          <w:rPr/>
          <w:delText xml:space="preserve">is not sick. </w:delText>
        </w:r>
      </w:del>
      <w:ins w:id="107" w:author="Unknown Author" w:date="2020-05-26T22:09:09Z">
        <w:r>
          <w:rPr/>
          <w:t xml:space="preserve">was not sick at intake). PAWS may consider </w:t>
        </w:r>
      </w:ins>
      <w:ins w:id="108" w:author="Unknown Author" w:date="2020-05-26T22:11:05Z">
        <w:r>
          <w:rPr/>
          <w:t xml:space="preserve">additional strategies for assigning experienced staff members to process at-risk animals’ adoptions, as well as </w:t>
        </w:r>
      </w:ins>
      <w:ins w:id="109" w:author="Unknown Author" w:date="2020-05-26T22:12:06Z">
        <w:r>
          <w:rPr/>
          <w:t>more ways to transfer knowledge from experienced adopters.</w:t>
        </w:r>
      </w:ins>
    </w:p>
    <w:p>
      <w:pPr>
        <w:pStyle w:val="Normal"/>
        <w:numPr>
          <w:ilvl w:val="0"/>
          <w:numId w:val="1"/>
        </w:numPr>
        <w:rPr/>
      </w:pPr>
      <w:r>
        <w:rPr/>
        <w:t>Overall, return rates at PAWS are relatively low. The PAWS foster program for cats is particularly successful, with only 2% of cats returned.</w:t>
      </w:r>
    </w:p>
    <w:p>
      <w:pPr>
        <w:pStyle w:val="Heading2"/>
        <w:rPr/>
      </w:pPr>
      <w:bookmarkStart w:id="4" w:name="results"/>
      <w:bookmarkEnd w:id="4"/>
      <w:r>
        <w:rPr/>
        <w:t>Results</w:t>
      </w:r>
    </w:p>
    <w:p>
      <w:pPr>
        <w:pStyle w:val="Heading3"/>
        <w:rPr/>
      </w:pPr>
      <w:bookmarkStart w:id="5" w:name="overall-animal-return-outcomes"/>
      <w:bookmarkEnd w:id="5"/>
      <w:r>
        <w:rPr/>
        <w:t>Overall Animal Return Outcomes</w:t>
      </w:r>
    </w:p>
    <w:p>
      <w:pPr>
        <w:pStyle w:val="FirstParagraph"/>
        <w:rPr/>
      </w:pPr>
      <w:ins w:id="110" w:author="Unknown Author" w:date="2020-05-26T18:55:00Z">
        <w:r>
          <w:rPr/>
          <w:t xml:space="preserve">The total sample consisted of </w:t>
        </w:r>
      </w:ins>
      <w:del w:id="111" w:author="Unknown Author" w:date="2020-05-26T18:55:07Z">
        <w:r>
          <w:rPr/>
          <w:delText xml:space="preserve">There are </w:delText>
        </w:r>
      </w:del>
      <w:r>
        <w:rPr/>
        <w:t xml:space="preserve">6687 </w:t>
      </w:r>
      <w:ins w:id="112" w:author="Unknown Author" w:date="2020-05-26T18:55:10Z">
        <w:r>
          <w:rPr/>
          <w:t>records of animals that had both intake and outcome information</w:t>
        </w:r>
      </w:ins>
      <w:del w:id="113" w:author="Unknown Author" w:date="2020-05-26T18:55:23Z">
        <w:r>
          <w:rPr/>
          <w:delText>in-and-out records of PAWS</w:delText>
        </w:r>
      </w:del>
      <w:r>
        <w:rPr/>
        <w:t xml:space="preserve"> </w:t>
      </w:r>
      <w:del w:id="114" w:author="Unknown Author" w:date="2020-05-26T18:55:26Z">
        <w:r>
          <w:rPr/>
          <w:delText>from</w:delText>
        </w:r>
      </w:del>
      <w:ins w:id="115" w:author="Unknown Author" w:date="2020-05-26T18:55:26Z">
        <w:r>
          <w:rPr/>
          <w:t>between</w:t>
        </w:r>
      </w:ins>
      <w:r>
        <w:rPr/>
        <w:t xml:space="preserve"> 1/15/2018</w:t>
      </w:r>
      <w:del w:id="116" w:author="Unknown Author" w:date="2020-05-26T18:55:29Z">
        <w:r>
          <w:rPr/>
          <w:delText>-</w:delText>
        </w:r>
      </w:del>
      <w:ins w:id="117" w:author="Unknown Author" w:date="2020-05-26T18:55:30Z">
        <w:r>
          <w:rPr/>
          <w:t xml:space="preserve"> </w:t>
        </w:r>
      </w:ins>
      <w:ins w:id="118" w:author="Unknown Author" w:date="2020-05-26T18:55:30Z">
        <w:r>
          <w:rPr/>
          <w:t xml:space="preserve">and </w:t>
        </w:r>
      </w:ins>
      <w:r>
        <w:rPr/>
        <w:t xml:space="preserve">1/15/2020. It involved 6330 animals, including 5599 cats and 731 dogs. Out of 6330 animals, 6329 animals </w:t>
      </w:r>
      <w:del w:id="119" w:author="Unknown Author" w:date="2020-05-26T18:56:02Z">
        <w:r>
          <w:rPr/>
          <w:delText xml:space="preserve">that </w:delText>
        </w:r>
      </w:del>
      <w:r>
        <w:rPr/>
        <w:t xml:space="preserve">were adopted </w:t>
      </w:r>
      <w:del w:id="120" w:author="Unknown Author" w:date="2020-05-26T18:56:06Z">
        <w:r>
          <w:rPr/>
          <w:delText>from</w:delText>
        </w:r>
      </w:del>
      <w:ins w:id="121" w:author="Unknown Author" w:date="2020-05-26T18:56:06Z">
        <w:r>
          <w:rPr/>
          <w:t>within the</w:t>
        </w:r>
      </w:ins>
      <w:r>
        <w:rPr/>
        <w:t xml:space="preserve"> last two years. </w:t>
      </w:r>
      <w:ins w:id="122" w:author="Unknown Author" w:date="2020-05-26T18:56:18Z">
        <w:r>
          <w:rPr/>
          <w:t xml:space="preserve">Returned animals included </w:t>
        </w:r>
      </w:ins>
      <w:r>
        <w:rPr/>
        <w:t xml:space="preserve">6.7% (378) </w:t>
      </w:r>
      <w:ins w:id="123" w:author="Unknown Author" w:date="2020-05-26T18:56:25Z">
        <w:r>
          <w:rPr/>
          <w:t xml:space="preserve">of </w:t>
        </w:r>
      </w:ins>
      <w:r>
        <w:rPr/>
        <w:t xml:space="preserve">cats and 10.8% (79) </w:t>
      </w:r>
      <w:ins w:id="124" w:author="Unknown Author" w:date="2020-05-26T18:56:27Z">
        <w:r>
          <w:rPr/>
          <w:t xml:space="preserve">of </w:t>
        </w:r>
      </w:ins>
      <w:r>
        <w:rPr/>
        <w:t>dogs</w:t>
      </w:r>
      <w:del w:id="125" w:author="Unknown Author" w:date="2020-05-26T18:56:38Z">
        <w:r>
          <w:rPr/>
          <w:delText xml:space="preserve"> have experienced return to PAWS after adoption. </w:delText>
        </w:r>
      </w:del>
      <w:ins w:id="126" w:author="Unknown Author" w:date="2020-05-26T18:56:38Z">
        <w:r>
          <w:rPr/>
          <w:t xml:space="preserve">, </w:t>
        </w:r>
      </w:ins>
      <w:ins w:id="127" w:author="Unknown Author" w:date="2020-05-26T18:56:38Z">
        <w:r>
          <w:rPr/>
          <w:t xml:space="preserve">with </w:t>
        </w:r>
      </w:ins>
      <w:r>
        <w:rPr/>
        <w:t>39 animals hav</w:t>
      </w:r>
      <w:del w:id="128" w:author="Unknown Author" w:date="2020-05-26T18:56:44Z">
        <w:r>
          <w:rPr/>
          <w:delText>e</w:delText>
        </w:r>
      </w:del>
      <w:ins w:id="129" w:author="Unknown Author" w:date="2020-05-26T18:56:44Z">
        <w:r>
          <w:rPr/>
          <w:t>ing</w:t>
        </w:r>
      </w:ins>
      <w:r>
        <w:rPr/>
        <w:t xml:space="preserve"> been returned more than once.</w:t>
      </w:r>
    </w:p>
    <w:p>
      <w:pPr>
        <w:pStyle w:val="TextBody"/>
        <w:rPr/>
      </w:pPr>
      <w:ins w:id="130" w:author="Unknown Author" w:date="2020-05-26T18:58:31Z">
        <w:r>
          <w:rPr/>
          <w:t xml:space="preserve">The table below shows the number of animals </w:t>
        </w:r>
      </w:ins>
      <w:ins w:id="131" w:author="Unknown Author" w:date="2020-05-26T19:14:10Z">
        <w:r>
          <w:rPr/>
          <w:t xml:space="preserve">returned, by animal type and age at adoption, location of adoption, intake health, and primary breed (for dogs only). </w:t>
        </w:r>
      </w:ins>
      <w:ins w:id="132" w:author="Unknown Author" w:date="2020-05-26T19:15:05Z">
        <w:r>
          <w:rPr/>
          <w:t>We note the following highest risk factors for an animal being returned: dogs adopted at less than a year old, animals adopted from Grant Avenue, and animals who were unhealthy at intake.</w:t>
        </w:r>
      </w:ins>
      <w:ins w:id="133" w:author="Unknown Author" w:date="2020-05-26T19:22:27Z">
        <w:r>
          <w:rPr/>
          <w:t xml:space="preserve"> </w:t>
        </w:r>
      </w:ins>
      <w:ins w:id="134" w:author="Unknown Author" w:date="2020-05-26T19:23:16Z">
        <w:r>
          <w:rPr/>
          <w:t xml:space="preserve">Additionally, dogs that are Pit Bulls, Chihuahuas or Mixed breed </w:t>
        </w:r>
      </w:ins>
      <w:ins w:id="135" w:author="Unknown Author" w:date="2020-05-26T19:24:24Z">
        <w:r>
          <w:rPr/>
          <w:t xml:space="preserve">experience a higher number of returns than other breeds. </w:t>
        </w:r>
      </w:ins>
    </w:p>
    <w:p>
      <w:pPr>
        <w:pStyle w:val="TextBody"/>
        <w:rPr/>
      </w:pPr>
      <w:del w:id="136" w:author="Unknown Author" w:date="2020-05-26T19:24:36Z">
        <w:r>
          <w:rPr/>
        </w:r>
      </w:del>
    </w:p>
    <w:p>
      <w:pPr>
        <w:pStyle w:val="TextBody"/>
        <w:rPr/>
      </w:pPr>
      <w:del w:id="138" w:author="Unknown Author" w:date="2020-05-26T19:15:10Z">
        <w:r>
          <w:rPr/>
        </w:r>
      </w:del>
    </w:p>
    <w:p>
      <w:pPr>
        <w:pStyle w:val="TextBody"/>
        <w:rPr/>
      </w:pPr>
      <w:r>
        <w:rPr/>
      </w:r>
    </w:p>
    <w:tbl>
      <w:tblPr>
        <w:tblpPr w:bottomFromText="0" w:horzAnchor="margin" w:leftFromText="180" w:rightFromText="180" w:tblpX="0" w:tblpXSpec="center" w:tblpY="1016" w:topFromText="0" w:vertAnchor="page"/>
        <w:tblW w:w="9900" w:type="dxa"/>
        <w:jc w:val="center"/>
        <w:tblInd w:w="0" w:type="dxa"/>
        <w:tblBorders/>
        <w:tblCellMar>
          <w:top w:w="0" w:type="dxa"/>
          <w:left w:w="108" w:type="dxa"/>
          <w:bottom w:w="0" w:type="dxa"/>
          <w:right w:w="108" w:type="dxa"/>
        </w:tblCellMar>
        <w:tblLook w:noVBand="1" w:val="04a0" w:noHBand="0" w:lastColumn="0" w:firstColumn="1" w:lastRow="0" w:firstRow="1"/>
      </w:tblPr>
      <w:tblGrid>
        <w:gridCol w:w="2340"/>
        <w:gridCol w:w="938"/>
        <w:gridCol w:w="1150"/>
        <w:gridCol w:w="1783"/>
        <w:gridCol w:w="938"/>
        <w:gridCol w:w="1149"/>
        <w:gridCol w:w="1601"/>
      </w:tblGrid>
      <w:tr>
        <w:trPr>
          <w:trHeight w:val="1080" w:hRule="atLeast"/>
        </w:trPr>
        <w:tc>
          <w:tcPr>
            <w:tcW w:w="2340" w:type="dxa"/>
            <w:tcBorders/>
            <w:shd w:fill="auto" w:val="clear"/>
            <w:vAlign w:val="bottom"/>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tc>
        <w:tc>
          <w:tcPr>
            <w:tcW w:w="938" w:type="dxa"/>
            <w:tcBorders/>
            <w:shd w:fill="auto" w:val="clear"/>
            <w:vAlign w:val="bottom"/>
          </w:tcPr>
          <w:p>
            <w:pPr>
              <w:pStyle w:val="Normal"/>
              <w:spacing w:before="0" w:after="0"/>
              <w:jc w:val="center"/>
              <w:rPr>
                <w:rFonts w:ascii="Calibri" w:hAnsi="Calibri" w:eastAsia="Times New Roman" w:cs="Calibri"/>
                <w:b/>
                <w:b/>
                <w:bCs/>
                <w:color w:val="000000"/>
              </w:rPr>
            </w:pPr>
            <w:r>
              <w:rPr>
                <w:rFonts w:eastAsia="Times New Roman" w:cs="Calibri" w:ascii="Calibri" w:hAnsi="Calibri"/>
                <w:b/>
                <w:bCs/>
                <w:color w:val="000000"/>
              </w:rPr>
              <w:t>All dog intakes</w:t>
            </w:r>
          </w:p>
        </w:tc>
        <w:tc>
          <w:tcPr>
            <w:tcW w:w="1150" w:type="dxa"/>
            <w:tcBorders/>
            <w:shd w:fill="auto" w:val="clear"/>
            <w:vAlign w:val="bottom"/>
          </w:tcPr>
          <w:p>
            <w:pPr>
              <w:pStyle w:val="Normal"/>
              <w:spacing w:before="0" w:after="0"/>
              <w:jc w:val="center"/>
              <w:rPr>
                <w:rFonts w:ascii="Calibri" w:hAnsi="Calibri" w:eastAsia="Times New Roman" w:cs="Calibri"/>
                <w:b/>
                <w:b/>
                <w:bCs/>
                <w:color w:val="000000"/>
              </w:rPr>
            </w:pPr>
            <w:r>
              <w:rPr>
                <w:rFonts w:eastAsia="Times New Roman" w:cs="Calibri" w:ascii="Calibri" w:hAnsi="Calibri"/>
                <w:b/>
                <w:bCs/>
                <w:color w:val="000000"/>
              </w:rPr>
              <w:t>Returned dogs</w:t>
            </w:r>
          </w:p>
        </w:tc>
        <w:tc>
          <w:tcPr>
            <w:tcW w:w="1783" w:type="dxa"/>
            <w:tcBorders/>
            <w:shd w:fill="auto" w:val="clear"/>
            <w:vAlign w:val="bottom"/>
          </w:tcPr>
          <w:p>
            <w:pPr>
              <w:pStyle w:val="Normal"/>
              <w:spacing w:before="0" w:after="0"/>
              <w:jc w:val="center"/>
              <w:rPr>
                <w:rFonts w:ascii="Calibri" w:hAnsi="Calibri" w:eastAsia="Times New Roman" w:cs="Calibri"/>
                <w:b/>
                <w:b/>
                <w:bCs/>
                <w:color w:val="000000"/>
              </w:rPr>
            </w:pPr>
            <w:r>
              <w:rPr>
                <w:rFonts w:eastAsia="Times New Roman" w:cs="Calibri" w:ascii="Calibri" w:hAnsi="Calibri"/>
                <w:b/>
                <w:bCs/>
                <w:color w:val="000000"/>
              </w:rPr>
              <w:t>Percentage dogs returned</w:t>
            </w:r>
          </w:p>
        </w:tc>
        <w:tc>
          <w:tcPr>
            <w:tcW w:w="938" w:type="dxa"/>
            <w:tcBorders/>
            <w:shd w:fill="auto" w:val="clear"/>
            <w:vAlign w:val="bottom"/>
          </w:tcPr>
          <w:p>
            <w:pPr>
              <w:pStyle w:val="Normal"/>
              <w:spacing w:before="0" w:after="0"/>
              <w:jc w:val="center"/>
              <w:rPr>
                <w:rFonts w:ascii="Calibri" w:hAnsi="Calibri" w:eastAsia="Times New Roman" w:cs="Calibri"/>
                <w:b/>
                <w:b/>
                <w:bCs/>
                <w:color w:val="000000"/>
              </w:rPr>
            </w:pPr>
            <w:r>
              <w:rPr>
                <w:rFonts w:eastAsia="Times New Roman" w:cs="Calibri" w:ascii="Calibri" w:hAnsi="Calibri"/>
                <w:b/>
                <w:bCs/>
                <w:color w:val="000000"/>
              </w:rPr>
              <w:t>All cat intakes</w:t>
            </w:r>
          </w:p>
        </w:tc>
        <w:tc>
          <w:tcPr>
            <w:tcW w:w="1149" w:type="dxa"/>
            <w:tcBorders/>
            <w:shd w:fill="auto" w:val="clear"/>
            <w:vAlign w:val="bottom"/>
          </w:tcPr>
          <w:p>
            <w:pPr>
              <w:pStyle w:val="Normal"/>
              <w:spacing w:before="0" w:after="0"/>
              <w:jc w:val="center"/>
              <w:rPr>
                <w:rFonts w:ascii="Calibri" w:hAnsi="Calibri" w:eastAsia="Times New Roman" w:cs="Calibri"/>
                <w:b/>
                <w:b/>
                <w:bCs/>
                <w:color w:val="000000"/>
              </w:rPr>
            </w:pPr>
            <w:r>
              <w:rPr>
                <w:rFonts w:eastAsia="Times New Roman" w:cs="Calibri" w:ascii="Calibri" w:hAnsi="Calibri"/>
                <w:b/>
                <w:bCs/>
                <w:color w:val="000000"/>
              </w:rPr>
              <w:t>Returned cats</w:t>
            </w:r>
          </w:p>
        </w:tc>
        <w:tc>
          <w:tcPr>
            <w:tcW w:w="1601" w:type="dxa"/>
            <w:tcBorders/>
            <w:shd w:fill="auto" w:val="clear"/>
            <w:vAlign w:val="bottom"/>
          </w:tcPr>
          <w:p>
            <w:pPr>
              <w:pStyle w:val="Normal"/>
              <w:spacing w:before="0" w:after="0"/>
              <w:jc w:val="center"/>
              <w:rPr>
                <w:rFonts w:ascii="Calibri" w:hAnsi="Calibri" w:eastAsia="Times New Roman" w:cs="Calibri"/>
                <w:b/>
                <w:b/>
                <w:bCs/>
                <w:color w:val="000000"/>
              </w:rPr>
            </w:pPr>
            <w:r>
              <w:rPr>
                <w:rFonts w:eastAsia="Times New Roman" w:cs="Calibri" w:ascii="Calibri" w:hAnsi="Calibri"/>
                <w:b/>
                <w:bCs/>
                <w:color w:val="000000"/>
              </w:rPr>
              <w:t>Percentage cats returned</w:t>
            </w:r>
          </w:p>
        </w:tc>
      </w:tr>
      <w:tr>
        <w:trPr>
          <w:trHeight w:val="320" w:hRule="atLeast"/>
        </w:trPr>
        <w:tc>
          <w:tcPr>
            <w:tcW w:w="2340" w:type="dxa"/>
            <w:tcBorders/>
            <w:shd w:fill="auto" w:val="clear"/>
            <w:vAlign w:val="bottom"/>
          </w:tcPr>
          <w:p>
            <w:pPr>
              <w:pStyle w:val="Normal"/>
              <w:spacing w:before="0" w:after="0"/>
              <w:rPr>
                <w:rFonts w:ascii="Calibri" w:hAnsi="Calibri" w:eastAsia="Times New Roman" w:cs="Calibri"/>
                <w:b/>
                <w:b/>
                <w:bCs/>
                <w:color w:val="000000"/>
              </w:rPr>
            </w:pPr>
            <w:r>
              <w:rPr>
                <w:rFonts w:eastAsia="Times New Roman" w:cs="Calibri" w:ascii="Calibri" w:hAnsi="Calibri"/>
                <w:b/>
                <w:bCs/>
                <w:color w:val="000000"/>
              </w:rPr>
              <w:t>Age at adoption</w:t>
            </w:r>
          </w:p>
        </w:tc>
        <w:tc>
          <w:tcPr>
            <w:tcW w:w="938" w:type="dxa"/>
            <w:tcBorders/>
            <w:shd w:fill="auto" w:val="clear"/>
            <w:vAlign w:val="bottom"/>
          </w:tcPr>
          <w:p>
            <w:pPr>
              <w:pStyle w:val="Normal"/>
              <w:spacing w:before="0" w:after="0"/>
              <w:rPr>
                <w:rFonts w:ascii="Calibri" w:hAnsi="Calibri" w:eastAsia="Times New Roman" w:cs="Calibri"/>
                <w:b/>
                <w:b/>
                <w:bCs/>
                <w:color w:val="000000"/>
              </w:rPr>
            </w:pPr>
            <w:r>
              <w:rPr>
                <w:rFonts w:eastAsia="Times New Roman" w:cs="Calibri" w:ascii="Calibri" w:hAnsi="Calibri"/>
                <w:b/>
                <w:bCs/>
                <w:color w:val="000000"/>
              </w:rPr>
            </w:r>
          </w:p>
        </w:tc>
        <w:tc>
          <w:tcPr>
            <w:tcW w:w="1150" w:type="dxa"/>
            <w:tcBorders/>
            <w:shd w:fill="auto" w:val="clear"/>
            <w:vAlign w:val="bottom"/>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783" w:type="dxa"/>
            <w:tcBorders/>
            <w:shd w:fill="auto" w:val="clear"/>
            <w:vAlign w:val="bottom"/>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38" w:type="dxa"/>
            <w:tcBorders/>
            <w:shd w:fill="auto" w:val="clear"/>
            <w:vAlign w:val="bottom"/>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149" w:type="dxa"/>
            <w:tcBorders/>
            <w:shd w:fill="auto" w:val="clear"/>
            <w:vAlign w:val="bottom"/>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601" w:type="dxa"/>
            <w:tcBorders/>
            <w:shd w:fill="auto" w:val="clear"/>
            <w:vAlign w:val="bottom"/>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20" w:hRule="atLeast"/>
        </w:trPr>
        <w:tc>
          <w:tcPr>
            <w:tcW w:w="2340" w:type="dxa"/>
            <w:tcBorders/>
            <w:shd w:fill="auto" w:val="clear"/>
            <w:vAlign w:val="bottom"/>
          </w:tcPr>
          <w:p>
            <w:pPr>
              <w:pStyle w:val="Normal"/>
              <w:spacing w:before="0" w:after="0"/>
              <w:rPr>
                <w:rFonts w:ascii="Calibri" w:hAnsi="Calibri" w:eastAsia="Times New Roman" w:cs="Calibri"/>
                <w:color w:val="000000"/>
              </w:rPr>
            </w:pPr>
            <w:r>
              <w:rPr>
                <w:rFonts w:eastAsia="Times New Roman" w:cs="Calibri" w:ascii="Calibri" w:hAnsi="Calibri"/>
                <w:color w:val="000000"/>
              </w:rPr>
              <w:t xml:space="preserve">   </w:t>
            </w:r>
            <w:r>
              <w:rPr>
                <w:rFonts w:eastAsia="Times New Roman" w:cs="Calibri" w:ascii="Calibri" w:hAnsi="Calibri"/>
                <w:color w:val="000000"/>
              </w:rPr>
              <w:t>Less than 1 year</w:t>
            </w:r>
          </w:p>
        </w:tc>
        <w:tc>
          <w:tcPr>
            <w:tcW w:w="938"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120</w:t>
            </w:r>
          </w:p>
        </w:tc>
        <w:tc>
          <w:tcPr>
            <w:tcW w:w="1150"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14</w:t>
            </w:r>
          </w:p>
        </w:tc>
        <w:tc>
          <w:tcPr>
            <w:tcW w:w="1783"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12%</w:t>
            </w:r>
          </w:p>
        </w:tc>
        <w:tc>
          <w:tcPr>
            <w:tcW w:w="938"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3072</w:t>
            </w:r>
          </w:p>
        </w:tc>
        <w:tc>
          <w:tcPr>
            <w:tcW w:w="1149"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97</w:t>
            </w:r>
          </w:p>
        </w:tc>
        <w:tc>
          <w:tcPr>
            <w:tcW w:w="1601"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3%</w:t>
            </w:r>
          </w:p>
        </w:tc>
      </w:tr>
      <w:tr>
        <w:trPr>
          <w:trHeight w:val="320" w:hRule="atLeast"/>
        </w:trPr>
        <w:tc>
          <w:tcPr>
            <w:tcW w:w="2340" w:type="dxa"/>
            <w:tcBorders/>
            <w:shd w:fill="auto" w:val="clear"/>
            <w:vAlign w:val="bottom"/>
          </w:tcPr>
          <w:p>
            <w:pPr>
              <w:pStyle w:val="Normal"/>
              <w:spacing w:before="0" w:after="0"/>
              <w:rPr>
                <w:rFonts w:ascii="Calibri" w:hAnsi="Calibri" w:eastAsia="Times New Roman" w:cs="Calibri"/>
                <w:color w:val="000000"/>
              </w:rPr>
            </w:pPr>
            <w:r>
              <w:rPr>
                <w:rFonts w:eastAsia="Times New Roman" w:cs="Calibri" w:ascii="Calibri" w:hAnsi="Calibri"/>
                <w:color w:val="000000"/>
              </w:rPr>
              <w:t xml:space="preserve">   </w:t>
            </w:r>
            <w:r>
              <w:rPr>
                <w:rFonts w:eastAsia="Times New Roman" w:cs="Calibri" w:ascii="Calibri" w:hAnsi="Calibri"/>
                <w:color w:val="000000"/>
              </w:rPr>
              <w:t>1-3 years</w:t>
            </w:r>
          </w:p>
        </w:tc>
        <w:tc>
          <w:tcPr>
            <w:tcW w:w="938"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265</w:t>
            </w:r>
          </w:p>
        </w:tc>
        <w:tc>
          <w:tcPr>
            <w:tcW w:w="1150"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21</w:t>
            </w:r>
          </w:p>
        </w:tc>
        <w:tc>
          <w:tcPr>
            <w:tcW w:w="1783"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8%</w:t>
            </w:r>
          </w:p>
        </w:tc>
        <w:tc>
          <w:tcPr>
            <w:tcW w:w="938"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1619</w:t>
            </w:r>
          </w:p>
        </w:tc>
        <w:tc>
          <w:tcPr>
            <w:tcW w:w="1149"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87</w:t>
            </w:r>
          </w:p>
        </w:tc>
        <w:tc>
          <w:tcPr>
            <w:tcW w:w="1601"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5%</w:t>
            </w:r>
          </w:p>
        </w:tc>
      </w:tr>
      <w:tr>
        <w:trPr>
          <w:trHeight w:val="320" w:hRule="atLeast"/>
        </w:trPr>
        <w:tc>
          <w:tcPr>
            <w:tcW w:w="2340" w:type="dxa"/>
            <w:tcBorders/>
            <w:shd w:fill="auto" w:val="clear"/>
            <w:vAlign w:val="bottom"/>
          </w:tcPr>
          <w:p>
            <w:pPr>
              <w:pStyle w:val="Normal"/>
              <w:spacing w:before="0" w:after="0"/>
              <w:rPr>
                <w:rFonts w:ascii="Calibri" w:hAnsi="Calibri" w:eastAsia="Times New Roman" w:cs="Calibri"/>
                <w:color w:val="000000"/>
              </w:rPr>
            </w:pPr>
            <w:r>
              <w:rPr>
                <w:rFonts w:eastAsia="Times New Roman" w:cs="Calibri" w:ascii="Calibri" w:hAnsi="Calibri"/>
                <w:color w:val="000000"/>
              </w:rPr>
              <w:t xml:space="preserve">   </w:t>
            </w:r>
            <w:r>
              <w:rPr>
                <w:rFonts w:eastAsia="Times New Roman" w:cs="Calibri" w:ascii="Calibri" w:hAnsi="Calibri"/>
                <w:color w:val="000000"/>
              </w:rPr>
              <w:t>3-10 years</w:t>
            </w:r>
          </w:p>
        </w:tc>
        <w:tc>
          <w:tcPr>
            <w:tcW w:w="938"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356</w:t>
            </w:r>
          </w:p>
        </w:tc>
        <w:tc>
          <w:tcPr>
            <w:tcW w:w="1150"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27</w:t>
            </w:r>
          </w:p>
        </w:tc>
        <w:tc>
          <w:tcPr>
            <w:tcW w:w="1783"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8%</w:t>
            </w:r>
          </w:p>
        </w:tc>
        <w:tc>
          <w:tcPr>
            <w:tcW w:w="938"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1085</w:t>
            </w:r>
          </w:p>
        </w:tc>
        <w:tc>
          <w:tcPr>
            <w:tcW w:w="1149"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67</w:t>
            </w:r>
          </w:p>
        </w:tc>
        <w:tc>
          <w:tcPr>
            <w:tcW w:w="1601"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6%</w:t>
            </w:r>
          </w:p>
        </w:tc>
      </w:tr>
      <w:tr>
        <w:trPr>
          <w:trHeight w:val="320" w:hRule="atLeast"/>
        </w:trPr>
        <w:tc>
          <w:tcPr>
            <w:tcW w:w="2340" w:type="dxa"/>
            <w:tcBorders/>
            <w:shd w:fill="auto" w:val="clear"/>
            <w:vAlign w:val="bottom"/>
          </w:tcPr>
          <w:p>
            <w:pPr>
              <w:pStyle w:val="Normal"/>
              <w:spacing w:before="0" w:after="0"/>
              <w:rPr>
                <w:rFonts w:ascii="Calibri" w:hAnsi="Calibri" w:eastAsia="Times New Roman" w:cs="Calibri"/>
                <w:color w:val="000000"/>
              </w:rPr>
            </w:pPr>
            <w:r>
              <w:rPr>
                <w:rFonts w:eastAsia="Times New Roman" w:cs="Calibri" w:ascii="Calibri" w:hAnsi="Calibri"/>
                <w:color w:val="000000"/>
              </w:rPr>
              <w:t xml:space="preserve">   </w:t>
            </w:r>
            <w:r>
              <w:rPr>
                <w:rFonts w:eastAsia="Times New Roman" w:cs="Calibri" w:ascii="Calibri" w:hAnsi="Calibri"/>
                <w:color w:val="000000"/>
              </w:rPr>
              <w:t>More than 10 years</w:t>
            </w:r>
          </w:p>
        </w:tc>
        <w:tc>
          <w:tcPr>
            <w:tcW w:w="938"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62</w:t>
            </w:r>
          </w:p>
        </w:tc>
        <w:tc>
          <w:tcPr>
            <w:tcW w:w="1150"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3</w:t>
            </w:r>
          </w:p>
        </w:tc>
        <w:tc>
          <w:tcPr>
            <w:tcW w:w="1783"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5%</w:t>
            </w:r>
          </w:p>
        </w:tc>
        <w:tc>
          <w:tcPr>
            <w:tcW w:w="938"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50</w:t>
            </w:r>
          </w:p>
        </w:tc>
        <w:tc>
          <w:tcPr>
            <w:tcW w:w="1149"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0</w:t>
            </w:r>
          </w:p>
        </w:tc>
        <w:tc>
          <w:tcPr>
            <w:tcW w:w="1601"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0%</w:t>
            </w:r>
          </w:p>
        </w:tc>
      </w:tr>
      <w:tr>
        <w:trPr>
          <w:trHeight w:val="320" w:hRule="atLeast"/>
        </w:trPr>
        <w:tc>
          <w:tcPr>
            <w:tcW w:w="2340" w:type="dxa"/>
            <w:tcBorders/>
            <w:shd w:fill="auto" w:val="clear"/>
            <w:vAlign w:val="bottom"/>
          </w:tcPr>
          <w:p>
            <w:pPr>
              <w:pStyle w:val="Normal"/>
              <w:spacing w:before="0" w:after="0"/>
              <w:rPr>
                <w:rFonts w:ascii="Calibri" w:hAnsi="Calibri" w:eastAsia="Times New Roman" w:cs="Calibri"/>
                <w:b/>
                <w:b/>
                <w:bCs/>
                <w:color w:val="000000"/>
              </w:rPr>
            </w:pPr>
            <w:r>
              <w:rPr>
                <w:rFonts w:eastAsia="Times New Roman" w:cs="Calibri" w:ascii="Calibri" w:hAnsi="Calibri"/>
                <w:b/>
                <w:bCs/>
                <w:color w:val="000000"/>
              </w:rPr>
              <w:t>Location of adoption</w:t>
            </w:r>
          </w:p>
        </w:tc>
        <w:tc>
          <w:tcPr>
            <w:tcW w:w="938" w:type="dxa"/>
            <w:tcBorders/>
            <w:shd w:fill="auto" w:val="clear"/>
            <w:vAlign w:val="bottom"/>
          </w:tcPr>
          <w:p>
            <w:pPr>
              <w:pStyle w:val="Normal"/>
              <w:spacing w:before="0" w:after="0"/>
              <w:rPr>
                <w:rFonts w:ascii="Calibri" w:hAnsi="Calibri" w:eastAsia="Times New Roman" w:cs="Calibri"/>
                <w:b/>
                <w:b/>
                <w:bCs/>
                <w:color w:val="000000"/>
              </w:rPr>
            </w:pPr>
            <w:r>
              <w:rPr>
                <w:rFonts w:eastAsia="Times New Roman" w:cs="Calibri" w:ascii="Calibri" w:hAnsi="Calibri"/>
                <w:b/>
                <w:bCs/>
                <w:color w:val="000000"/>
              </w:rPr>
            </w:r>
          </w:p>
        </w:tc>
        <w:tc>
          <w:tcPr>
            <w:tcW w:w="1150" w:type="dxa"/>
            <w:tcBorders/>
            <w:shd w:fill="auto" w:val="clear"/>
            <w:vAlign w:val="bottom"/>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783" w:type="dxa"/>
            <w:tcBorders/>
            <w:shd w:fill="auto" w:val="clear"/>
            <w:vAlign w:val="bottom"/>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38" w:type="dxa"/>
            <w:tcBorders/>
            <w:shd w:fill="auto" w:val="clear"/>
            <w:vAlign w:val="bottom"/>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149" w:type="dxa"/>
            <w:tcBorders/>
            <w:shd w:fill="auto" w:val="clear"/>
            <w:vAlign w:val="bottom"/>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601" w:type="dxa"/>
            <w:tcBorders/>
            <w:shd w:fill="auto" w:val="clear"/>
            <w:vAlign w:val="bottom"/>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20" w:hRule="atLeast"/>
        </w:trPr>
        <w:tc>
          <w:tcPr>
            <w:tcW w:w="2340" w:type="dxa"/>
            <w:tcBorders/>
            <w:shd w:fill="auto" w:val="clear"/>
            <w:vAlign w:val="bottom"/>
          </w:tcPr>
          <w:p>
            <w:pPr>
              <w:pStyle w:val="Normal"/>
              <w:spacing w:before="0" w:after="0"/>
              <w:rPr>
                <w:rFonts w:ascii="Calibri" w:hAnsi="Calibri" w:eastAsia="Times New Roman" w:cs="Calibri"/>
                <w:color w:val="000000"/>
              </w:rPr>
            </w:pPr>
            <w:r>
              <w:rPr>
                <w:rFonts w:eastAsia="Times New Roman" w:cs="Calibri" w:ascii="Calibri" w:hAnsi="Calibri"/>
                <w:color w:val="000000"/>
              </w:rPr>
              <w:t xml:space="preserve">   </w:t>
            </w:r>
            <w:r>
              <w:rPr>
                <w:rFonts w:eastAsia="Times New Roman" w:cs="Calibri" w:ascii="Calibri" w:hAnsi="Calibri"/>
                <w:color w:val="000000"/>
              </w:rPr>
              <w:t>Grant Avenue</w:t>
            </w:r>
          </w:p>
        </w:tc>
        <w:tc>
          <w:tcPr>
            <w:tcW w:w="938"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201</w:t>
            </w:r>
          </w:p>
        </w:tc>
        <w:tc>
          <w:tcPr>
            <w:tcW w:w="1150"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22</w:t>
            </w:r>
          </w:p>
        </w:tc>
        <w:tc>
          <w:tcPr>
            <w:tcW w:w="1783"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11%</w:t>
            </w:r>
          </w:p>
        </w:tc>
        <w:tc>
          <w:tcPr>
            <w:tcW w:w="938"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1277</w:t>
            </w:r>
          </w:p>
        </w:tc>
        <w:tc>
          <w:tcPr>
            <w:tcW w:w="1149"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92</w:t>
            </w:r>
          </w:p>
        </w:tc>
        <w:tc>
          <w:tcPr>
            <w:tcW w:w="1601"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7%</w:t>
            </w:r>
          </w:p>
        </w:tc>
      </w:tr>
      <w:tr>
        <w:trPr>
          <w:trHeight w:val="320" w:hRule="atLeast"/>
        </w:trPr>
        <w:tc>
          <w:tcPr>
            <w:tcW w:w="2340" w:type="dxa"/>
            <w:tcBorders/>
            <w:shd w:fill="auto" w:val="clear"/>
            <w:vAlign w:val="bottom"/>
          </w:tcPr>
          <w:p>
            <w:pPr>
              <w:pStyle w:val="Normal"/>
              <w:spacing w:before="0" w:after="0"/>
              <w:rPr>
                <w:rFonts w:ascii="Calibri" w:hAnsi="Calibri" w:eastAsia="Times New Roman" w:cs="Calibri"/>
                <w:color w:val="000000"/>
              </w:rPr>
            </w:pPr>
            <w:r>
              <w:rPr>
                <w:rFonts w:eastAsia="Times New Roman" w:cs="Calibri" w:ascii="Calibri" w:hAnsi="Calibri"/>
                <w:color w:val="000000"/>
              </w:rPr>
              <w:t xml:space="preserve">   </w:t>
            </w:r>
            <w:r>
              <w:rPr>
                <w:rFonts w:eastAsia="Times New Roman" w:cs="Calibri" w:ascii="Calibri" w:hAnsi="Calibri"/>
                <w:color w:val="000000"/>
              </w:rPr>
              <w:t>PAC</w:t>
            </w:r>
          </w:p>
        </w:tc>
        <w:tc>
          <w:tcPr>
            <w:tcW w:w="938"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175</w:t>
            </w:r>
          </w:p>
        </w:tc>
        <w:tc>
          <w:tcPr>
            <w:tcW w:w="1150"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9</w:t>
            </w:r>
          </w:p>
        </w:tc>
        <w:tc>
          <w:tcPr>
            <w:tcW w:w="1783"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5%</w:t>
            </w:r>
          </w:p>
        </w:tc>
        <w:tc>
          <w:tcPr>
            <w:tcW w:w="938"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1491</w:t>
            </w:r>
          </w:p>
        </w:tc>
        <w:tc>
          <w:tcPr>
            <w:tcW w:w="1149"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72</w:t>
            </w:r>
          </w:p>
        </w:tc>
        <w:tc>
          <w:tcPr>
            <w:tcW w:w="1601"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5%</w:t>
            </w:r>
          </w:p>
        </w:tc>
      </w:tr>
      <w:tr>
        <w:trPr>
          <w:trHeight w:val="320" w:hRule="atLeast"/>
        </w:trPr>
        <w:tc>
          <w:tcPr>
            <w:tcW w:w="2340" w:type="dxa"/>
            <w:tcBorders/>
            <w:shd w:fill="auto" w:val="clear"/>
            <w:vAlign w:val="bottom"/>
          </w:tcPr>
          <w:p>
            <w:pPr>
              <w:pStyle w:val="Normal"/>
              <w:spacing w:before="0" w:after="0"/>
              <w:rPr>
                <w:rFonts w:ascii="Calibri" w:hAnsi="Calibri" w:eastAsia="Times New Roman" w:cs="Calibri"/>
                <w:color w:val="000000"/>
              </w:rPr>
            </w:pPr>
            <w:r>
              <w:rPr>
                <w:rFonts w:eastAsia="Times New Roman" w:cs="Calibri" w:ascii="Calibri" w:hAnsi="Calibri"/>
                <w:color w:val="000000"/>
              </w:rPr>
              <w:t xml:space="preserve">   </w:t>
            </w:r>
            <w:r>
              <w:rPr>
                <w:rFonts w:eastAsia="Times New Roman" w:cs="Calibri" w:ascii="Calibri" w:hAnsi="Calibri"/>
                <w:color w:val="000000"/>
              </w:rPr>
              <w:t>PAWS Foster</w:t>
            </w:r>
          </w:p>
        </w:tc>
        <w:tc>
          <w:tcPr>
            <w:tcW w:w="938"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238</w:t>
            </w:r>
          </w:p>
        </w:tc>
        <w:tc>
          <w:tcPr>
            <w:tcW w:w="1150"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19</w:t>
            </w:r>
          </w:p>
        </w:tc>
        <w:tc>
          <w:tcPr>
            <w:tcW w:w="1783"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8%</w:t>
            </w:r>
          </w:p>
        </w:tc>
        <w:tc>
          <w:tcPr>
            <w:tcW w:w="938"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1956</w:t>
            </w:r>
          </w:p>
        </w:tc>
        <w:tc>
          <w:tcPr>
            <w:tcW w:w="1149"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31</w:t>
            </w:r>
          </w:p>
        </w:tc>
        <w:tc>
          <w:tcPr>
            <w:tcW w:w="1601"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2%</w:t>
            </w:r>
          </w:p>
        </w:tc>
      </w:tr>
      <w:tr>
        <w:trPr>
          <w:trHeight w:val="320" w:hRule="atLeast"/>
        </w:trPr>
        <w:tc>
          <w:tcPr>
            <w:tcW w:w="2340" w:type="dxa"/>
            <w:tcBorders/>
            <w:shd w:fill="auto" w:val="clear"/>
            <w:vAlign w:val="bottom"/>
          </w:tcPr>
          <w:p>
            <w:pPr>
              <w:pStyle w:val="Normal"/>
              <w:spacing w:before="0" w:after="0"/>
              <w:rPr>
                <w:rFonts w:ascii="Calibri" w:hAnsi="Calibri" w:eastAsia="Times New Roman" w:cs="Calibri"/>
                <w:color w:val="000000"/>
              </w:rPr>
            </w:pPr>
            <w:r>
              <w:rPr>
                <w:rFonts w:eastAsia="Times New Roman" w:cs="Calibri" w:ascii="Calibri" w:hAnsi="Calibri"/>
                <w:color w:val="000000"/>
              </w:rPr>
              <w:t xml:space="preserve">   </w:t>
            </w:r>
            <w:r>
              <w:rPr>
                <w:rFonts w:eastAsia="Times New Roman" w:cs="Calibri" w:ascii="Calibri" w:hAnsi="Calibri"/>
                <w:color w:val="000000"/>
              </w:rPr>
              <w:t>Other</w:t>
            </w:r>
          </w:p>
        </w:tc>
        <w:tc>
          <w:tcPr>
            <w:tcW w:w="938"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189</w:t>
            </w:r>
          </w:p>
        </w:tc>
        <w:tc>
          <w:tcPr>
            <w:tcW w:w="1150"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15</w:t>
            </w:r>
          </w:p>
        </w:tc>
        <w:tc>
          <w:tcPr>
            <w:tcW w:w="1783"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8%</w:t>
            </w:r>
          </w:p>
        </w:tc>
        <w:tc>
          <w:tcPr>
            <w:tcW w:w="938"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1160</w:t>
            </w:r>
          </w:p>
        </w:tc>
        <w:tc>
          <w:tcPr>
            <w:tcW w:w="1149"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57</w:t>
            </w:r>
          </w:p>
        </w:tc>
        <w:tc>
          <w:tcPr>
            <w:tcW w:w="1601"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5%</w:t>
            </w:r>
          </w:p>
        </w:tc>
      </w:tr>
      <w:tr>
        <w:trPr>
          <w:trHeight w:val="320" w:hRule="atLeast"/>
        </w:trPr>
        <w:tc>
          <w:tcPr>
            <w:tcW w:w="2340" w:type="dxa"/>
            <w:tcBorders/>
            <w:shd w:fill="auto" w:val="clear"/>
            <w:vAlign w:val="bottom"/>
          </w:tcPr>
          <w:p>
            <w:pPr>
              <w:pStyle w:val="Normal"/>
              <w:spacing w:before="0" w:after="0"/>
              <w:rPr>
                <w:rFonts w:ascii="Calibri" w:hAnsi="Calibri" w:eastAsia="Times New Roman" w:cs="Calibri"/>
                <w:b/>
                <w:b/>
                <w:bCs/>
                <w:color w:val="000000"/>
              </w:rPr>
            </w:pPr>
            <w:r>
              <w:rPr>
                <w:rFonts w:eastAsia="Times New Roman" w:cs="Calibri" w:ascii="Calibri" w:hAnsi="Calibri"/>
                <w:b/>
                <w:bCs/>
                <w:color w:val="000000"/>
              </w:rPr>
              <w:t>Intake health</w:t>
            </w:r>
          </w:p>
        </w:tc>
        <w:tc>
          <w:tcPr>
            <w:tcW w:w="938" w:type="dxa"/>
            <w:tcBorders/>
            <w:shd w:fill="auto" w:val="clear"/>
            <w:vAlign w:val="bottom"/>
          </w:tcPr>
          <w:p>
            <w:pPr>
              <w:pStyle w:val="Normal"/>
              <w:spacing w:before="0" w:after="0"/>
              <w:rPr>
                <w:rFonts w:ascii="Calibri" w:hAnsi="Calibri" w:eastAsia="Times New Roman" w:cs="Calibri"/>
                <w:b/>
                <w:b/>
                <w:bCs/>
                <w:color w:val="000000"/>
              </w:rPr>
            </w:pPr>
            <w:r>
              <w:rPr>
                <w:rFonts w:eastAsia="Times New Roman" w:cs="Calibri" w:ascii="Calibri" w:hAnsi="Calibri"/>
                <w:b/>
                <w:bCs/>
                <w:color w:val="000000"/>
              </w:rPr>
            </w:r>
          </w:p>
        </w:tc>
        <w:tc>
          <w:tcPr>
            <w:tcW w:w="1150" w:type="dxa"/>
            <w:tcBorders/>
            <w:shd w:fill="auto" w:val="clear"/>
            <w:vAlign w:val="bottom"/>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783" w:type="dxa"/>
            <w:tcBorders/>
            <w:shd w:fill="auto" w:val="clear"/>
            <w:vAlign w:val="bottom"/>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38" w:type="dxa"/>
            <w:tcBorders/>
            <w:shd w:fill="auto" w:val="clear"/>
            <w:vAlign w:val="bottom"/>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149" w:type="dxa"/>
            <w:tcBorders/>
            <w:shd w:fill="auto" w:val="clear"/>
            <w:vAlign w:val="bottom"/>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601" w:type="dxa"/>
            <w:tcBorders/>
            <w:shd w:fill="auto" w:val="clear"/>
            <w:vAlign w:val="bottom"/>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20" w:hRule="atLeast"/>
        </w:trPr>
        <w:tc>
          <w:tcPr>
            <w:tcW w:w="2340" w:type="dxa"/>
            <w:tcBorders/>
            <w:shd w:fill="auto" w:val="clear"/>
            <w:vAlign w:val="bottom"/>
          </w:tcPr>
          <w:p>
            <w:pPr>
              <w:pStyle w:val="Normal"/>
              <w:spacing w:before="0" w:after="0"/>
              <w:rPr>
                <w:rFonts w:ascii="Calibri" w:hAnsi="Calibri" w:eastAsia="Times New Roman" w:cs="Calibri"/>
                <w:color w:val="000000"/>
              </w:rPr>
            </w:pPr>
            <w:r>
              <w:rPr>
                <w:rFonts w:eastAsia="Times New Roman" w:cs="Calibri" w:ascii="Calibri" w:hAnsi="Calibri"/>
                <w:color w:val="000000"/>
              </w:rPr>
              <w:t xml:space="preserve">   </w:t>
            </w:r>
            <w:r>
              <w:rPr>
                <w:rFonts w:eastAsia="Times New Roman" w:cs="Calibri" w:ascii="Calibri" w:hAnsi="Calibri"/>
                <w:color w:val="000000"/>
              </w:rPr>
              <w:t>Healthy</w:t>
            </w:r>
          </w:p>
        </w:tc>
        <w:tc>
          <w:tcPr>
            <w:tcW w:w="938"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698</w:t>
            </w:r>
          </w:p>
        </w:tc>
        <w:tc>
          <w:tcPr>
            <w:tcW w:w="1150"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55</w:t>
            </w:r>
          </w:p>
        </w:tc>
        <w:tc>
          <w:tcPr>
            <w:tcW w:w="1783"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8%</w:t>
            </w:r>
          </w:p>
        </w:tc>
        <w:tc>
          <w:tcPr>
            <w:tcW w:w="938"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3793</w:t>
            </w:r>
          </w:p>
        </w:tc>
        <w:tc>
          <w:tcPr>
            <w:tcW w:w="1149"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156</w:t>
            </w:r>
          </w:p>
        </w:tc>
        <w:tc>
          <w:tcPr>
            <w:tcW w:w="1601"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4%</w:t>
            </w:r>
          </w:p>
        </w:tc>
      </w:tr>
      <w:tr>
        <w:trPr>
          <w:trHeight w:val="320" w:hRule="atLeast"/>
        </w:trPr>
        <w:tc>
          <w:tcPr>
            <w:tcW w:w="2340" w:type="dxa"/>
            <w:tcBorders/>
            <w:shd w:fill="auto" w:val="clear"/>
            <w:vAlign w:val="bottom"/>
          </w:tcPr>
          <w:p>
            <w:pPr>
              <w:pStyle w:val="Normal"/>
              <w:spacing w:before="0" w:after="0"/>
              <w:rPr>
                <w:rFonts w:ascii="Calibri" w:hAnsi="Calibri" w:eastAsia="Times New Roman" w:cs="Calibri"/>
                <w:color w:val="000000"/>
              </w:rPr>
            </w:pPr>
            <w:r>
              <w:rPr>
                <w:rFonts w:eastAsia="Times New Roman" w:cs="Calibri" w:ascii="Calibri" w:hAnsi="Calibri"/>
                <w:color w:val="000000"/>
              </w:rPr>
              <w:t xml:space="preserve">   </w:t>
            </w:r>
            <w:r>
              <w:rPr>
                <w:rFonts w:eastAsia="Times New Roman" w:cs="Calibri" w:ascii="Calibri" w:hAnsi="Calibri"/>
                <w:color w:val="000000"/>
              </w:rPr>
              <w:t>Not healthy</w:t>
            </w:r>
          </w:p>
        </w:tc>
        <w:tc>
          <w:tcPr>
            <w:tcW w:w="938"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101</w:t>
            </w:r>
          </w:p>
        </w:tc>
        <w:tc>
          <w:tcPr>
            <w:tcW w:w="1150"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10</w:t>
            </w:r>
          </w:p>
        </w:tc>
        <w:tc>
          <w:tcPr>
            <w:tcW w:w="1783"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10%</w:t>
            </w:r>
          </w:p>
        </w:tc>
        <w:tc>
          <w:tcPr>
            <w:tcW w:w="938"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1501</w:t>
            </w:r>
          </w:p>
        </w:tc>
        <w:tc>
          <w:tcPr>
            <w:tcW w:w="1149"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83</w:t>
            </w:r>
          </w:p>
        </w:tc>
        <w:tc>
          <w:tcPr>
            <w:tcW w:w="1601"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6%</w:t>
            </w:r>
          </w:p>
        </w:tc>
      </w:tr>
      <w:tr>
        <w:trPr>
          <w:trHeight w:val="320" w:hRule="atLeast"/>
        </w:trPr>
        <w:tc>
          <w:tcPr>
            <w:tcW w:w="2340" w:type="dxa"/>
            <w:tcBorders/>
            <w:shd w:fill="auto" w:val="clear"/>
            <w:vAlign w:val="bottom"/>
          </w:tcPr>
          <w:p>
            <w:pPr>
              <w:pStyle w:val="Normal"/>
              <w:spacing w:before="0" w:after="0"/>
              <w:rPr>
                <w:rFonts w:ascii="Calibri" w:hAnsi="Calibri" w:eastAsia="Times New Roman" w:cs="Calibri"/>
                <w:color w:val="000000"/>
              </w:rPr>
            </w:pPr>
            <w:r>
              <w:rPr>
                <w:rFonts w:eastAsia="Times New Roman" w:cs="Calibri" w:ascii="Calibri" w:hAnsi="Calibri"/>
                <w:color w:val="000000"/>
              </w:rPr>
              <w:t xml:space="preserve">   </w:t>
            </w:r>
            <w:r>
              <w:rPr>
                <w:rFonts w:eastAsia="Times New Roman" w:cs="Calibri" w:ascii="Calibri" w:hAnsi="Calibri"/>
                <w:color w:val="000000"/>
              </w:rPr>
              <w:t>Less than 7 weeks</w:t>
            </w:r>
          </w:p>
        </w:tc>
        <w:tc>
          <w:tcPr>
            <w:tcW w:w="938"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4</w:t>
            </w:r>
          </w:p>
        </w:tc>
        <w:tc>
          <w:tcPr>
            <w:tcW w:w="1150"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0</w:t>
            </w:r>
          </w:p>
        </w:tc>
        <w:tc>
          <w:tcPr>
            <w:tcW w:w="1783"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0%</w:t>
            </w:r>
          </w:p>
        </w:tc>
        <w:tc>
          <w:tcPr>
            <w:tcW w:w="938"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590</w:t>
            </w:r>
          </w:p>
        </w:tc>
        <w:tc>
          <w:tcPr>
            <w:tcW w:w="1149"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13</w:t>
            </w:r>
          </w:p>
        </w:tc>
        <w:tc>
          <w:tcPr>
            <w:tcW w:w="1601"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2%</w:t>
            </w:r>
          </w:p>
        </w:tc>
      </w:tr>
      <w:tr>
        <w:trPr>
          <w:trHeight w:val="320" w:hRule="atLeast"/>
        </w:trPr>
        <w:tc>
          <w:tcPr>
            <w:tcW w:w="2340" w:type="dxa"/>
            <w:tcBorders/>
            <w:shd w:fill="auto" w:val="clear"/>
            <w:vAlign w:val="bottom"/>
          </w:tcPr>
          <w:p>
            <w:pPr>
              <w:pStyle w:val="Normal"/>
              <w:spacing w:before="0" w:after="0"/>
              <w:rPr>
                <w:rFonts w:ascii="Calibri" w:hAnsi="Calibri" w:eastAsia="Times New Roman" w:cs="Calibri"/>
                <w:b/>
                <w:b/>
                <w:bCs/>
                <w:color w:val="000000"/>
              </w:rPr>
            </w:pPr>
            <w:r>
              <w:rPr>
                <w:rFonts w:eastAsia="Times New Roman" w:cs="Calibri" w:ascii="Calibri" w:hAnsi="Calibri"/>
                <w:b/>
                <w:bCs/>
                <w:color w:val="000000"/>
              </w:rPr>
              <w:t>Primary Breed</w:t>
            </w:r>
          </w:p>
        </w:tc>
        <w:tc>
          <w:tcPr>
            <w:tcW w:w="938" w:type="dxa"/>
            <w:tcBorders/>
            <w:shd w:fill="auto" w:val="clear"/>
            <w:vAlign w:val="bottom"/>
          </w:tcPr>
          <w:p>
            <w:pPr>
              <w:pStyle w:val="Normal"/>
              <w:spacing w:before="0" w:after="0"/>
              <w:rPr>
                <w:rFonts w:ascii="Calibri" w:hAnsi="Calibri" w:eastAsia="Times New Roman" w:cs="Calibri"/>
                <w:b/>
                <w:b/>
                <w:bCs/>
                <w:color w:val="000000"/>
              </w:rPr>
            </w:pPr>
            <w:r>
              <w:rPr>
                <w:rFonts w:eastAsia="Times New Roman" w:cs="Calibri" w:ascii="Calibri" w:hAnsi="Calibri"/>
                <w:b/>
                <w:bCs/>
                <w:color w:val="000000"/>
              </w:rPr>
            </w:r>
          </w:p>
        </w:tc>
        <w:tc>
          <w:tcPr>
            <w:tcW w:w="1150" w:type="dxa"/>
            <w:tcBorders/>
            <w:shd w:fill="auto" w:val="clear"/>
            <w:vAlign w:val="bottom"/>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783" w:type="dxa"/>
            <w:tcBorders/>
            <w:shd w:fill="auto" w:val="clear"/>
            <w:vAlign w:val="bottom"/>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38" w:type="dxa"/>
            <w:tcBorders/>
            <w:shd w:fill="auto" w:val="clear"/>
            <w:vAlign w:val="bottom"/>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149" w:type="dxa"/>
            <w:tcBorders/>
            <w:shd w:fill="auto" w:val="clear"/>
            <w:vAlign w:val="bottom"/>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601" w:type="dxa"/>
            <w:tcBorders/>
            <w:shd w:fill="auto" w:val="clear"/>
            <w:vAlign w:val="bottom"/>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20" w:hRule="atLeast"/>
        </w:trPr>
        <w:tc>
          <w:tcPr>
            <w:tcW w:w="2340" w:type="dxa"/>
            <w:tcBorders/>
            <w:shd w:fill="auto" w:val="clear"/>
            <w:vAlign w:val="bottom"/>
          </w:tcPr>
          <w:p>
            <w:pPr>
              <w:pStyle w:val="Normal"/>
              <w:spacing w:before="0" w:after="0"/>
              <w:rPr>
                <w:rFonts w:ascii="Calibri" w:hAnsi="Calibri" w:eastAsia="Times New Roman" w:cs="Calibri"/>
                <w:color w:val="000000"/>
              </w:rPr>
            </w:pPr>
            <w:r>
              <w:rPr>
                <w:rFonts w:eastAsia="Times New Roman" w:cs="Calibri" w:ascii="Calibri" w:hAnsi="Calibri"/>
                <w:color w:val="000000"/>
              </w:rPr>
              <w:t xml:space="preserve">   </w:t>
            </w:r>
            <w:r>
              <w:rPr>
                <w:rFonts w:eastAsia="Times New Roman" w:cs="Calibri" w:ascii="Calibri" w:hAnsi="Calibri"/>
                <w:color w:val="000000"/>
              </w:rPr>
              <w:t>Pit Bull</w:t>
            </w:r>
          </w:p>
        </w:tc>
        <w:tc>
          <w:tcPr>
            <w:tcW w:w="938"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162</w:t>
            </w:r>
          </w:p>
        </w:tc>
        <w:tc>
          <w:tcPr>
            <w:tcW w:w="1150"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21</w:t>
            </w:r>
          </w:p>
        </w:tc>
        <w:tc>
          <w:tcPr>
            <w:tcW w:w="1783"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13%</w:t>
            </w:r>
          </w:p>
        </w:tc>
        <w:tc>
          <w:tcPr>
            <w:tcW w:w="938"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r>
          </w:p>
        </w:tc>
        <w:tc>
          <w:tcPr>
            <w:tcW w:w="1149" w:type="dxa"/>
            <w:tcBorders/>
            <w:shd w:fill="auto" w:val="clear"/>
            <w:vAlign w:val="bottom"/>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601" w:type="dxa"/>
            <w:tcBorders/>
            <w:shd w:fill="auto" w:val="clear"/>
            <w:vAlign w:val="bottom"/>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20" w:hRule="atLeast"/>
        </w:trPr>
        <w:tc>
          <w:tcPr>
            <w:tcW w:w="2340" w:type="dxa"/>
            <w:tcBorders/>
            <w:shd w:fill="auto" w:val="clear"/>
            <w:vAlign w:val="bottom"/>
          </w:tcPr>
          <w:p>
            <w:pPr>
              <w:pStyle w:val="Normal"/>
              <w:spacing w:before="0" w:after="0"/>
              <w:rPr>
                <w:rFonts w:ascii="Calibri" w:hAnsi="Calibri" w:eastAsia="Times New Roman" w:cs="Calibri"/>
                <w:color w:val="000000"/>
              </w:rPr>
            </w:pPr>
            <w:r>
              <w:rPr>
                <w:rFonts w:eastAsia="Times New Roman" w:cs="Calibri" w:ascii="Calibri" w:hAnsi="Calibri"/>
                <w:color w:val="000000"/>
              </w:rPr>
              <w:t xml:space="preserve">   </w:t>
            </w:r>
            <w:r>
              <w:rPr>
                <w:rFonts w:eastAsia="Times New Roman" w:cs="Calibri" w:ascii="Calibri" w:hAnsi="Calibri"/>
                <w:color w:val="000000"/>
              </w:rPr>
              <w:t>Chihuahua</w:t>
            </w:r>
          </w:p>
        </w:tc>
        <w:tc>
          <w:tcPr>
            <w:tcW w:w="938"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120</w:t>
            </w:r>
          </w:p>
        </w:tc>
        <w:tc>
          <w:tcPr>
            <w:tcW w:w="1150"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16</w:t>
            </w:r>
          </w:p>
        </w:tc>
        <w:tc>
          <w:tcPr>
            <w:tcW w:w="1783"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13%</w:t>
            </w:r>
          </w:p>
        </w:tc>
        <w:tc>
          <w:tcPr>
            <w:tcW w:w="938"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r>
          </w:p>
        </w:tc>
        <w:tc>
          <w:tcPr>
            <w:tcW w:w="1149" w:type="dxa"/>
            <w:tcBorders/>
            <w:shd w:fill="auto" w:val="clear"/>
            <w:vAlign w:val="bottom"/>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601" w:type="dxa"/>
            <w:tcBorders/>
            <w:shd w:fill="auto" w:val="clear"/>
            <w:vAlign w:val="bottom"/>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20" w:hRule="atLeast"/>
        </w:trPr>
        <w:tc>
          <w:tcPr>
            <w:tcW w:w="2340" w:type="dxa"/>
            <w:tcBorders/>
            <w:shd w:fill="auto" w:val="clear"/>
            <w:vAlign w:val="bottom"/>
          </w:tcPr>
          <w:p>
            <w:pPr>
              <w:pStyle w:val="Normal"/>
              <w:spacing w:before="0" w:after="0"/>
              <w:rPr>
                <w:rFonts w:ascii="Calibri" w:hAnsi="Calibri" w:eastAsia="Times New Roman" w:cs="Calibri"/>
                <w:color w:val="000000"/>
              </w:rPr>
            </w:pPr>
            <w:r>
              <w:rPr>
                <w:rFonts w:eastAsia="Times New Roman" w:cs="Calibri" w:ascii="Calibri" w:hAnsi="Calibri"/>
                <w:color w:val="000000"/>
              </w:rPr>
              <w:t xml:space="preserve">   </w:t>
            </w:r>
            <w:r>
              <w:rPr>
                <w:rFonts w:eastAsia="Times New Roman" w:cs="Calibri" w:ascii="Calibri" w:hAnsi="Calibri"/>
                <w:color w:val="000000"/>
              </w:rPr>
              <w:t>Mixed</w:t>
            </w:r>
          </w:p>
        </w:tc>
        <w:tc>
          <w:tcPr>
            <w:tcW w:w="938"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28</w:t>
            </w:r>
          </w:p>
        </w:tc>
        <w:tc>
          <w:tcPr>
            <w:tcW w:w="1150"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4</w:t>
            </w:r>
          </w:p>
        </w:tc>
        <w:tc>
          <w:tcPr>
            <w:tcW w:w="1783"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14%</w:t>
            </w:r>
          </w:p>
        </w:tc>
        <w:tc>
          <w:tcPr>
            <w:tcW w:w="938"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r>
          </w:p>
        </w:tc>
        <w:tc>
          <w:tcPr>
            <w:tcW w:w="1149" w:type="dxa"/>
            <w:tcBorders/>
            <w:shd w:fill="auto" w:val="clear"/>
            <w:vAlign w:val="bottom"/>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601" w:type="dxa"/>
            <w:tcBorders/>
            <w:shd w:fill="auto" w:val="clear"/>
            <w:vAlign w:val="bottom"/>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20" w:hRule="atLeast"/>
        </w:trPr>
        <w:tc>
          <w:tcPr>
            <w:tcW w:w="2340" w:type="dxa"/>
            <w:tcBorders/>
            <w:shd w:fill="auto" w:val="clear"/>
            <w:vAlign w:val="bottom"/>
          </w:tcPr>
          <w:p>
            <w:pPr>
              <w:pStyle w:val="Normal"/>
              <w:spacing w:before="0" w:after="0"/>
              <w:rPr>
                <w:rFonts w:ascii="Calibri" w:hAnsi="Calibri" w:eastAsia="Times New Roman" w:cs="Calibri"/>
                <w:color w:val="000000"/>
              </w:rPr>
            </w:pPr>
            <w:r>
              <w:rPr>
                <w:rFonts w:eastAsia="Times New Roman" w:cs="Calibri" w:ascii="Calibri" w:hAnsi="Calibri"/>
                <w:color w:val="000000"/>
              </w:rPr>
              <w:t xml:space="preserve">   </w:t>
            </w:r>
            <w:r>
              <w:rPr>
                <w:rFonts w:eastAsia="Times New Roman" w:cs="Calibri" w:ascii="Calibri" w:hAnsi="Calibri"/>
                <w:color w:val="000000"/>
              </w:rPr>
              <w:t>Terrier (not pit bull)</w:t>
            </w:r>
          </w:p>
        </w:tc>
        <w:tc>
          <w:tcPr>
            <w:tcW w:w="938"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167</w:t>
            </w:r>
          </w:p>
        </w:tc>
        <w:tc>
          <w:tcPr>
            <w:tcW w:w="1150"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16</w:t>
            </w:r>
          </w:p>
        </w:tc>
        <w:tc>
          <w:tcPr>
            <w:tcW w:w="1783"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10%</w:t>
            </w:r>
          </w:p>
        </w:tc>
        <w:tc>
          <w:tcPr>
            <w:tcW w:w="938"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r>
          </w:p>
        </w:tc>
        <w:tc>
          <w:tcPr>
            <w:tcW w:w="1149" w:type="dxa"/>
            <w:tcBorders/>
            <w:shd w:fill="auto" w:val="clear"/>
            <w:vAlign w:val="bottom"/>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601" w:type="dxa"/>
            <w:tcBorders/>
            <w:shd w:fill="auto" w:val="clear"/>
            <w:vAlign w:val="bottom"/>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20" w:hRule="atLeast"/>
        </w:trPr>
        <w:tc>
          <w:tcPr>
            <w:tcW w:w="2340" w:type="dxa"/>
            <w:tcBorders/>
            <w:shd w:fill="auto" w:val="clear"/>
            <w:vAlign w:val="bottom"/>
          </w:tcPr>
          <w:p>
            <w:pPr>
              <w:pStyle w:val="Normal"/>
              <w:spacing w:before="0" w:after="0"/>
              <w:rPr>
                <w:rFonts w:ascii="Calibri" w:hAnsi="Calibri" w:eastAsia="Times New Roman" w:cs="Calibri"/>
                <w:color w:val="000000"/>
              </w:rPr>
            </w:pPr>
            <w:r>
              <w:rPr>
                <w:rFonts w:eastAsia="Times New Roman" w:cs="Calibri" w:ascii="Calibri" w:hAnsi="Calibri"/>
                <w:color w:val="000000"/>
              </w:rPr>
              <w:t xml:space="preserve">   </w:t>
            </w:r>
            <w:r>
              <w:rPr>
                <w:rFonts w:eastAsia="Times New Roman" w:cs="Calibri" w:ascii="Calibri" w:hAnsi="Calibri"/>
                <w:color w:val="000000"/>
              </w:rPr>
              <w:t>Other</w:t>
            </w:r>
          </w:p>
        </w:tc>
        <w:tc>
          <w:tcPr>
            <w:tcW w:w="938"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326</w:t>
            </w:r>
          </w:p>
        </w:tc>
        <w:tc>
          <w:tcPr>
            <w:tcW w:w="1150"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34</w:t>
            </w:r>
          </w:p>
        </w:tc>
        <w:tc>
          <w:tcPr>
            <w:tcW w:w="1783"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t>10%</w:t>
            </w:r>
          </w:p>
        </w:tc>
        <w:tc>
          <w:tcPr>
            <w:tcW w:w="938" w:type="dxa"/>
            <w:tcBorders/>
            <w:shd w:fill="auto" w:val="clear"/>
            <w:vAlign w:val="bottom"/>
          </w:tcPr>
          <w:p>
            <w:pPr>
              <w:pStyle w:val="Normal"/>
              <w:spacing w:before="0" w:after="0"/>
              <w:jc w:val="center"/>
              <w:rPr>
                <w:rFonts w:ascii="Calibri" w:hAnsi="Calibri" w:eastAsia="Times New Roman" w:cs="Calibri"/>
                <w:color w:val="000000"/>
              </w:rPr>
            </w:pPr>
            <w:r>
              <w:rPr>
                <w:rFonts w:eastAsia="Times New Roman" w:cs="Calibri" w:ascii="Calibri" w:hAnsi="Calibri"/>
                <w:color w:val="000000"/>
              </w:rPr>
            </w:r>
          </w:p>
        </w:tc>
        <w:tc>
          <w:tcPr>
            <w:tcW w:w="1149" w:type="dxa"/>
            <w:tcBorders/>
            <w:shd w:fill="auto" w:val="clear"/>
            <w:vAlign w:val="bottom"/>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601" w:type="dxa"/>
            <w:tcBorders/>
            <w:shd w:fill="auto" w:val="clear"/>
            <w:vAlign w:val="bottom"/>
          </w:tcPr>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bl>
    <w:p>
      <w:pPr>
        <w:pStyle w:val="TextBody"/>
        <w:rPr/>
      </w:pPr>
      <w:r>
        <w:rPr/>
      </w:r>
    </w:p>
    <w:p>
      <w:pPr>
        <w:pStyle w:val="TextBody"/>
        <w:rPr/>
      </w:pPr>
      <w:r>
        <w:rPr/>
        <w:drawing>
          <wp:inline distT="0" distB="0" distL="0" distR="0">
            <wp:extent cx="5334000" cy="42672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334000" cy="4267200"/>
                    </a:xfrm>
                    <a:prstGeom prst="rect">
                      <a:avLst/>
                    </a:prstGeom>
                  </pic:spPr>
                </pic:pic>
              </a:graphicData>
            </a:graphic>
          </wp:inline>
        </w:drawing>
      </w:r>
    </w:p>
    <w:p>
      <w:pPr>
        <w:pStyle w:val="TextBody"/>
        <w:rPr/>
      </w:pPr>
      <w:ins w:id="140" w:author="Unknown Author" w:date="2020-05-26T19:25:52Z">
        <w:r>
          <w:rPr/>
          <w:t xml:space="preserve">The dataset contained </w:t>
        </w:r>
      </w:ins>
      <w:del w:id="141" w:author="Unknown Author" w:date="2020-05-26T19:25:58Z">
        <w:r>
          <w:rPr/>
          <w:delText xml:space="preserve">There are </w:delText>
        </w:r>
      </w:del>
      <w:r>
        <w:rPr/>
        <w:t xml:space="preserve">347 return events </w:t>
      </w:r>
      <w:del w:id="142" w:author="Unknown Author" w:date="2020-05-26T19:25:46Z">
        <w:r>
          <w:rPr/>
          <w:delText>of</w:delText>
        </w:r>
      </w:del>
      <w:ins w:id="143" w:author="Unknown Author" w:date="2020-05-26T19:25:47Z">
        <w:r>
          <w:rPr/>
          <w:t>for</w:t>
        </w:r>
      </w:ins>
      <w:r>
        <w:rPr/>
        <w:t xml:space="preserve"> which the corresponding adoption date </w:t>
      </w:r>
      <w:del w:id="144" w:author="Unknown Author" w:date="2020-05-26T19:26:09Z">
        <w:r>
          <w:rPr/>
          <w:delText>can</w:delText>
        </w:r>
      </w:del>
      <w:ins w:id="145" w:author="Unknown Author" w:date="2020-05-26T19:26:09Z">
        <w:r>
          <w:rPr/>
          <w:t>could</w:t>
        </w:r>
      </w:ins>
      <w:r>
        <w:rPr/>
        <w:t xml:space="preserve"> be traced over the 2-year recording range. They involve</w:t>
      </w:r>
      <w:ins w:id="146" w:author="Unknown Author" w:date="2020-05-26T19:26:15Z">
        <w:r>
          <w:rPr/>
          <w:t>d</w:t>
        </w:r>
      </w:ins>
      <w:r>
        <w:rPr/>
        <w:t xml:space="preserve"> 289 animals (232 cats and 57 dogs). O</w:t>
      </w:r>
      <w:del w:id="147" w:author="Unknown Author" w:date="2020-05-26T19:26:26Z">
        <w:r>
          <w:rPr/>
          <w:delText>ut o</w:delText>
        </w:r>
      </w:del>
      <w:r>
        <w:rPr/>
        <w:t xml:space="preserve">f </w:t>
      </w:r>
      <w:ins w:id="148" w:author="Unknown Author" w:date="2020-05-26T19:26:27Z">
        <w:r>
          <w:rPr/>
          <w:t xml:space="preserve">these </w:t>
        </w:r>
      </w:ins>
      <w:r>
        <w:rPr/>
        <w:t>347 return events, we noticed 17 unrealistic return events which happen</w:t>
      </w:r>
      <w:ins w:id="149" w:author="Unknown Author" w:date="2020-05-26T19:26:37Z">
        <w:r>
          <w:rPr/>
          <w:t>ed</w:t>
        </w:r>
      </w:ins>
      <w:r>
        <w:rPr/>
        <w:t xml:space="preserve"> within 1 hour, with 12 events happening within 5 min</w:t>
      </w:r>
      <w:ins w:id="150" w:author="Unknown Author" w:date="2020-05-26T19:26:41Z">
        <w:r>
          <w:rPr/>
          <w:t>ute</w:t>
        </w:r>
      </w:ins>
      <w:r>
        <w:rPr/>
        <w:t xml:space="preserve">s. </w:t>
      </w:r>
      <w:ins w:id="151" w:author="Unknown Author" w:date="2020-05-26T19:26:47Z">
        <w:r>
          <w:rPr/>
          <w:t xml:space="preserve">We assumed that these events </w:t>
        </w:r>
      </w:ins>
      <w:del w:id="152" w:author="Unknown Author" w:date="2020-05-26T19:26:57Z">
        <w:r>
          <w:rPr/>
          <w:delText>It may result from</w:delText>
        </w:r>
      </w:del>
      <w:ins w:id="153" w:author="Unknown Author" w:date="2020-05-26T19:26:58Z">
        <w:r>
          <w:rPr/>
          <w:t xml:space="preserve">were the </w:t>
        </w:r>
      </w:ins>
      <w:ins w:id="154" w:author="Unknown Author" w:date="2020-05-26T19:27:00Z">
        <w:r>
          <w:rPr/>
          <w:t>result of</w:t>
        </w:r>
      </w:ins>
      <w:r>
        <w:rPr/>
        <w:t xml:space="preserve"> data entry error</w:t>
      </w:r>
      <w:ins w:id="155" w:author="Unknown Author" w:date="2020-05-26T19:27:04Z">
        <w:r>
          <w:rPr/>
          <w:t xml:space="preserve">s, and chose to </w:t>
        </w:r>
      </w:ins>
      <w:ins w:id="156" w:author="Unknown Author" w:date="2020-05-26T19:27:04Z">
        <w:commentRangeStart w:id="0"/>
        <w:r>
          <w:rPr/>
          <w:t>remove them from analyses</w:t>
        </w:r>
      </w:ins>
      <w:ins w:id="157" w:author="Unknown Author" w:date="2020-05-26T19:27:04Z">
        <w:r>
          <w:rPr/>
        </w:r>
      </w:ins>
      <w:commentRangeEnd w:id="0"/>
      <w:r>
        <w:commentReference w:id="0"/>
      </w:r>
      <w:r>
        <w:rPr/>
        <w:t xml:space="preserve">. </w:t>
      </w:r>
      <w:del w:id="158" w:author="Unknown Author" w:date="2020-05-26T20:22:12Z">
        <w:r>
          <w:rPr/>
          <w:delText>After removing the</w:delText>
        </w:r>
      </w:del>
      <w:del w:id="159" w:author="Unknown Author" w:date="2020-05-26T19:34:12Z">
        <w:r>
          <w:rPr/>
          <w:delText xml:space="preserve"> returns within 1 hour, </w:delText>
        </w:r>
      </w:del>
      <w:del w:id="160" w:author="Unknown Author" w:date="2020-05-26T20:22:12Z">
        <w:r>
          <w:rPr/>
          <w:delText xml:space="preserve">70% (231) returns happened within 90 days. The return time peaked differently between species, with 8 days for dog, </w:delText>
        </w:r>
      </w:del>
      <w:del w:id="161" w:author="Unknown Author" w:date="2020-05-26T20:20:52Z">
        <w:r>
          <w:rPr/>
          <w:delText>while</w:delText>
        </w:r>
      </w:del>
      <w:del w:id="162" w:author="Unknown Author" w:date="2020-05-26T20:22:12Z">
        <w:r>
          <w:rPr/>
          <w:delText xml:space="preserve"> 14 days for cat.</w:delText>
        </w:r>
      </w:del>
    </w:p>
    <w:p>
      <w:pPr>
        <w:pStyle w:val="TableCaption"/>
        <w:rPr/>
      </w:pPr>
      <w:r>
        <w:rPr/>
        <w:t>Days from adoption to return</w:t>
      </w:r>
    </w:p>
    <w:tbl>
      <w:tblPr>
        <w:tblW w:w="8855" w:type="dxa"/>
        <w:jc w:val="left"/>
        <w:tblInd w:w="0" w:type="dxa"/>
        <w:tblBorders>
          <w:bottom w:val="single" w:sz="6" w:space="0" w:color="000000"/>
          <w:insideH w:val="single" w:sz="6" w:space="0" w:color="000000"/>
        </w:tblBorders>
        <w:tblCellMar>
          <w:top w:w="0" w:type="dxa"/>
          <w:left w:w="108" w:type="dxa"/>
          <w:bottom w:w="0" w:type="dxa"/>
          <w:right w:w="108" w:type="dxa"/>
        </w:tblCellMar>
        <w:tblLook w:noVBand="1" w:val="07e0" w:noHBand="1" w:lastColumn="1" w:firstColumn="1" w:lastRow="1" w:firstRow="1"/>
      </w:tblPr>
      <w:tblGrid>
        <w:gridCol w:w="2875"/>
        <w:gridCol w:w="2576"/>
        <w:gridCol w:w="3404"/>
      </w:tblGrid>
      <w:tr>
        <w:trPr/>
        <w:tc>
          <w:tcPr>
            <w:tcW w:w="2875" w:type="dxa"/>
            <w:tcBorders>
              <w:bottom w:val="single" w:sz="6" w:space="0" w:color="000000"/>
              <w:insideH w:val="single" w:sz="6" w:space="0" w:color="000000"/>
            </w:tcBorders>
            <w:shd w:fill="auto" w:val="clear"/>
            <w:vAlign w:val="bottom"/>
          </w:tcPr>
          <w:p>
            <w:pPr>
              <w:pStyle w:val="Compact"/>
              <w:spacing w:before="36" w:after="36"/>
              <w:rPr/>
            </w:pPr>
            <w:del w:id="163" w:author="Unknown Author" w:date="2020-05-26T19:35:25Z">
              <w:r>
                <w:rPr/>
                <w:delText>days_from_adopt_to_return</w:delText>
              </w:r>
            </w:del>
            <w:ins w:id="164" w:author="Unknown Author" w:date="2020-05-26T19:35:26Z">
              <w:r>
                <w:rPr/>
                <w:t>Days from adoption to return</w:t>
              </w:r>
            </w:ins>
          </w:p>
        </w:tc>
        <w:tc>
          <w:tcPr>
            <w:tcW w:w="2576" w:type="dxa"/>
            <w:tcBorders>
              <w:bottom w:val="single" w:sz="6" w:space="0" w:color="000000"/>
              <w:insideH w:val="single" w:sz="6" w:space="0" w:color="000000"/>
            </w:tcBorders>
            <w:shd w:fill="auto" w:val="clear"/>
            <w:vAlign w:val="bottom"/>
          </w:tcPr>
          <w:p>
            <w:pPr>
              <w:pStyle w:val="Compact"/>
              <w:spacing w:before="36" w:after="36"/>
              <w:jc w:val="right"/>
              <w:rPr/>
            </w:pPr>
            <w:del w:id="165" w:author="Unknown Author" w:date="2020-05-26T19:36:24Z">
              <w:r>
                <w:rPr/>
                <w:delText>return_event_number</w:delText>
              </w:r>
            </w:del>
            <w:ins w:id="166" w:author="Unknown Author" w:date="2020-05-26T19:36:24Z">
              <w:r>
                <w:rPr/>
                <w:t>Number of returns</w:t>
              </w:r>
            </w:ins>
          </w:p>
        </w:tc>
        <w:tc>
          <w:tcPr>
            <w:tcW w:w="3404" w:type="dxa"/>
            <w:tcBorders>
              <w:bottom w:val="single" w:sz="6" w:space="0" w:color="000000"/>
              <w:insideH w:val="single" w:sz="6" w:space="0" w:color="000000"/>
            </w:tcBorders>
            <w:shd w:fill="auto" w:val="clear"/>
            <w:vAlign w:val="bottom"/>
          </w:tcPr>
          <w:p>
            <w:pPr>
              <w:pStyle w:val="Compact"/>
              <w:spacing w:before="36" w:after="36"/>
              <w:jc w:val="right"/>
              <w:rPr/>
            </w:pPr>
            <w:del w:id="167" w:author="Unknown Author" w:date="2020-05-26T19:36:31Z">
              <w:r>
                <w:rPr/>
                <w:delText>cumsum_return_event_number</w:delText>
              </w:r>
            </w:del>
            <w:ins w:id="168" w:author="Unknown Author" w:date="2020-05-26T19:36:31Z">
              <w:r>
                <w:rPr/>
                <w:t>Cumulative number of returns</w:t>
              </w:r>
            </w:ins>
          </w:p>
        </w:tc>
      </w:tr>
      <w:tr>
        <w:trPr/>
        <w:tc>
          <w:tcPr>
            <w:tcW w:w="2875" w:type="dxa"/>
            <w:tcBorders/>
            <w:shd w:fill="auto" w:val="clear"/>
          </w:tcPr>
          <w:p>
            <w:pPr>
              <w:pStyle w:val="Compact"/>
              <w:spacing w:before="36" w:after="36"/>
              <w:rPr/>
            </w:pPr>
            <w:del w:id="169" w:author="Unknown Author" w:date="2020-05-26T19:35:40Z">
              <w:r>
                <w:rPr/>
                <w:delText>(0,1]</w:delText>
              </w:r>
            </w:del>
            <w:ins w:id="170" w:author="Unknown Author" w:date="2020-05-26T19:35:40Z">
              <w:r>
                <w:rPr/>
                <w:t>0 – 1 days</w:t>
              </w:r>
            </w:ins>
          </w:p>
        </w:tc>
        <w:tc>
          <w:tcPr>
            <w:tcW w:w="2576" w:type="dxa"/>
            <w:tcBorders/>
            <w:shd w:fill="auto" w:val="clear"/>
          </w:tcPr>
          <w:p>
            <w:pPr>
              <w:pStyle w:val="Compact"/>
              <w:spacing w:before="36" w:after="36"/>
              <w:jc w:val="right"/>
              <w:rPr/>
            </w:pPr>
            <w:r>
              <w:rPr/>
              <w:t>15</w:t>
            </w:r>
          </w:p>
        </w:tc>
        <w:tc>
          <w:tcPr>
            <w:tcW w:w="3404" w:type="dxa"/>
            <w:tcBorders/>
            <w:shd w:fill="auto" w:val="clear"/>
          </w:tcPr>
          <w:p>
            <w:pPr>
              <w:pStyle w:val="Compact"/>
              <w:spacing w:before="36" w:after="36"/>
              <w:jc w:val="right"/>
              <w:rPr/>
            </w:pPr>
            <w:r>
              <w:rPr/>
              <w:t>15</w:t>
            </w:r>
          </w:p>
        </w:tc>
      </w:tr>
      <w:tr>
        <w:trPr/>
        <w:tc>
          <w:tcPr>
            <w:tcW w:w="2875" w:type="dxa"/>
            <w:tcBorders/>
            <w:shd w:fill="auto" w:val="clear"/>
          </w:tcPr>
          <w:p>
            <w:pPr>
              <w:pStyle w:val="Compact"/>
              <w:spacing w:before="36" w:after="36"/>
              <w:rPr/>
            </w:pPr>
            <w:del w:id="171" w:author="Unknown Author" w:date="2020-05-26T19:35:44Z">
              <w:r>
                <w:rPr/>
                <w:delText>(1,7]</w:delText>
              </w:r>
            </w:del>
            <w:ins w:id="172" w:author="Unknown Author" w:date="2020-05-26T19:35:44Z">
              <w:r>
                <w:rPr/>
                <w:t>1 – 7 days</w:t>
              </w:r>
            </w:ins>
          </w:p>
        </w:tc>
        <w:tc>
          <w:tcPr>
            <w:tcW w:w="2576" w:type="dxa"/>
            <w:tcBorders/>
            <w:shd w:fill="auto" w:val="clear"/>
          </w:tcPr>
          <w:p>
            <w:pPr>
              <w:pStyle w:val="Compact"/>
              <w:spacing w:before="36" w:after="36"/>
              <w:jc w:val="right"/>
              <w:rPr/>
            </w:pPr>
            <w:commentRangeStart w:id="1"/>
            <w:r>
              <w:rPr/>
              <w:t>77</w:t>
            </w:r>
            <w:ins w:id="173" w:author="Unknown Author" w:date="2020-05-26T19:37:54Z">
              <w:commentRangeEnd w:id="1"/>
              <w:r>
                <w:commentReference w:id="1"/>
              </w:r>
              <w:r>
                <w:rPr/>
              </w:r>
            </w:ins>
          </w:p>
        </w:tc>
        <w:tc>
          <w:tcPr>
            <w:tcW w:w="3404" w:type="dxa"/>
            <w:tcBorders/>
            <w:shd w:fill="auto" w:val="clear"/>
          </w:tcPr>
          <w:p>
            <w:pPr>
              <w:pStyle w:val="Compact"/>
              <w:spacing w:before="36" w:after="36"/>
              <w:jc w:val="right"/>
              <w:rPr/>
            </w:pPr>
            <w:r>
              <w:rPr/>
              <w:t>92</w:t>
            </w:r>
          </w:p>
        </w:tc>
      </w:tr>
      <w:tr>
        <w:trPr/>
        <w:tc>
          <w:tcPr>
            <w:tcW w:w="2875" w:type="dxa"/>
            <w:tcBorders/>
            <w:shd w:fill="auto" w:val="clear"/>
          </w:tcPr>
          <w:p>
            <w:pPr>
              <w:pStyle w:val="Compact"/>
              <w:spacing w:before="36" w:after="36"/>
              <w:rPr/>
            </w:pPr>
            <w:del w:id="174" w:author="Unknown Author" w:date="2020-05-26T19:35:48Z">
              <w:r>
                <w:rPr/>
                <w:delText>(7,14]</w:delText>
              </w:r>
            </w:del>
            <w:ins w:id="175" w:author="Unknown Author" w:date="2020-05-26T19:35:48Z">
              <w:r>
                <w:rPr/>
                <w:t>7 -14 days</w:t>
              </w:r>
            </w:ins>
          </w:p>
        </w:tc>
        <w:tc>
          <w:tcPr>
            <w:tcW w:w="2576" w:type="dxa"/>
            <w:tcBorders/>
            <w:shd w:fill="auto" w:val="clear"/>
          </w:tcPr>
          <w:p>
            <w:pPr>
              <w:pStyle w:val="Compact"/>
              <w:spacing w:before="36" w:after="36"/>
              <w:jc w:val="right"/>
              <w:rPr/>
            </w:pPr>
            <w:r>
              <w:rPr/>
              <w:t>36</w:t>
            </w:r>
          </w:p>
        </w:tc>
        <w:tc>
          <w:tcPr>
            <w:tcW w:w="3404" w:type="dxa"/>
            <w:tcBorders/>
            <w:shd w:fill="auto" w:val="clear"/>
          </w:tcPr>
          <w:p>
            <w:pPr>
              <w:pStyle w:val="Compact"/>
              <w:spacing w:before="36" w:after="36"/>
              <w:jc w:val="right"/>
              <w:rPr/>
            </w:pPr>
            <w:r>
              <w:rPr/>
              <w:t>128</w:t>
            </w:r>
          </w:p>
        </w:tc>
      </w:tr>
      <w:tr>
        <w:trPr/>
        <w:tc>
          <w:tcPr>
            <w:tcW w:w="2875" w:type="dxa"/>
            <w:tcBorders/>
            <w:shd w:fill="auto" w:val="clear"/>
          </w:tcPr>
          <w:p>
            <w:pPr>
              <w:pStyle w:val="Compact"/>
              <w:spacing w:before="36" w:after="36"/>
              <w:rPr/>
            </w:pPr>
            <w:del w:id="176" w:author="Unknown Author" w:date="2020-05-26T19:35:52Z">
              <w:r>
                <w:rPr/>
                <w:delText>(14,30]</w:delText>
              </w:r>
            </w:del>
            <w:ins w:id="177" w:author="Unknown Author" w:date="2020-05-26T19:35:53Z">
              <w:r>
                <w:rPr/>
                <w:t>14 – 30 days</w:t>
              </w:r>
            </w:ins>
          </w:p>
        </w:tc>
        <w:tc>
          <w:tcPr>
            <w:tcW w:w="2576" w:type="dxa"/>
            <w:tcBorders/>
            <w:shd w:fill="auto" w:val="clear"/>
          </w:tcPr>
          <w:p>
            <w:pPr>
              <w:pStyle w:val="Compact"/>
              <w:spacing w:before="36" w:after="36"/>
              <w:jc w:val="right"/>
              <w:rPr/>
            </w:pPr>
            <w:r>
              <w:rPr/>
              <w:t>44</w:t>
            </w:r>
          </w:p>
        </w:tc>
        <w:tc>
          <w:tcPr>
            <w:tcW w:w="3404" w:type="dxa"/>
            <w:tcBorders/>
            <w:shd w:fill="auto" w:val="clear"/>
          </w:tcPr>
          <w:p>
            <w:pPr>
              <w:pStyle w:val="Compact"/>
              <w:spacing w:before="36" w:after="36"/>
              <w:jc w:val="right"/>
              <w:rPr/>
            </w:pPr>
            <w:r>
              <w:rPr/>
              <w:t>172</w:t>
            </w:r>
          </w:p>
        </w:tc>
      </w:tr>
      <w:tr>
        <w:trPr/>
        <w:tc>
          <w:tcPr>
            <w:tcW w:w="2875" w:type="dxa"/>
            <w:tcBorders/>
            <w:shd w:fill="auto" w:val="clear"/>
          </w:tcPr>
          <w:p>
            <w:pPr>
              <w:pStyle w:val="Compact"/>
              <w:spacing w:before="36" w:after="36"/>
              <w:rPr/>
            </w:pPr>
            <w:del w:id="178" w:author="Unknown Author" w:date="2020-05-26T19:35:58Z">
              <w:r>
                <w:rPr/>
                <w:delText>(30,90]</w:delText>
              </w:r>
            </w:del>
            <w:ins w:id="179" w:author="Unknown Author" w:date="2020-05-26T19:35:58Z">
              <w:r>
                <w:rPr/>
                <w:t>30 – 90 day</w:t>
              </w:r>
            </w:ins>
            <w:ins w:id="180" w:author="Unknown Author" w:date="2020-05-26T19:36:00Z">
              <w:r>
                <w:rPr/>
                <w:t>s</w:t>
              </w:r>
            </w:ins>
          </w:p>
        </w:tc>
        <w:tc>
          <w:tcPr>
            <w:tcW w:w="2576" w:type="dxa"/>
            <w:tcBorders/>
            <w:shd w:fill="auto" w:val="clear"/>
          </w:tcPr>
          <w:p>
            <w:pPr>
              <w:pStyle w:val="Compact"/>
              <w:spacing w:before="36" w:after="36"/>
              <w:jc w:val="right"/>
              <w:rPr/>
            </w:pPr>
            <w:r>
              <w:rPr/>
              <w:t>59</w:t>
            </w:r>
          </w:p>
        </w:tc>
        <w:tc>
          <w:tcPr>
            <w:tcW w:w="3404" w:type="dxa"/>
            <w:tcBorders/>
            <w:shd w:fill="auto" w:val="clear"/>
          </w:tcPr>
          <w:p>
            <w:pPr>
              <w:pStyle w:val="Compact"/>
              <w:spacing w:before="36" w:after="36"/>
              <w:jc w:val="right"/>
              <w:rPr/>
            </w:pPr>
            <w:r>
              <w:rPr/>
              <w:t>231</w:t>
            </w:r>
          </w:p>
        </w:tc>
      </w:tr>
      <w:tr>
        <w:trPr/>
        <w:tc>
          <w:tcPr>
            <w:tcW w:w="2875" w:type="dxa"/>
            <w:tcBorders/>
            <w:shd w:fill="auto" w:val="clear"/>
          </w:tcPr>
          <w:p>
            <w:pPr>
              <w:pStyle w:val="Compact"/>
              <w:spacing w:before="36" w:after="36"/>
              <w:rPr/>
            </w:pPr>
            <w:del w:id="181" w:author="Unknown Author" w:date="2020-05-26T19:36:02Z">
              <w:r>
                <w:rPr/>
                <w:delText>(90,180]</w:delText>
              </w:r>
            </w:del>
            <w:ins w:id="182" w:author="Unknown Author" w:date="2020-05-26T19:36:02Z">
              <w:r>
                <w:rPr/>
                <w:t>90 – 180 days</w:t>
              </w:r>
            </w:ins>
          </w:p>
        </w:tc>
        <w:tc>
          <w:tcPr>
            <w:tcW w:w="2576" w:type="dxa"/>
            <w:tcBorders/>
            <w:shd w:fill="auto" w:val="clear"/>
          </w:tcPr>
          <w:p>
            <w:pPr>
              <w:pStyle w:val="Compact"/>
              <w:spacing w:before="36" w:after="36"/>
              <w:jc w:val="right"/>
              <w:rPr/>
            </w:pPr>
            <w:r>
              <w:rPr/>
              <w:t>42</w:t>
            </w:r>
          </w:p>
        </w:tc>
        <w:tc>
          <w:tcPr>
            <w:tcW w:w="3404" w:type="dxa"/>
            <w:tcBorders/>
            <w:shd w:fill="auto" w:val="clear"/>
          </w:tcPr>
          <w:p>
            <w:pPr>
              <w:pStyle w:val="Compact"/>
              <w:spacing w:before="36" w:after="36"/>
              <w:jc w:val="right"/>
              <w:rPr/>
            </w:pPr>
            <w:r>
              <w:rPr/>
              <w:t>273</w:t>
            </w:r>
          </w:p>
        </w:tc>
      </w:tr>
      <w:tr>
        <w:trPr/>
        <w:tc>
          <w:tcPr>
            <w:tcW w:w="2875" w:type="dxa"/>
            <w:tcBorders/>
            <w:shd w:fill="auto" w:val="clear"/>
          </w:tcPr>
          <w:p>
            <w:pPr>
              <w:pStyle w:val="Compact"/>
              <w:spacing w:before="36" w:after="36"/>
              <w:rPr/>
            </w:pPr>
            <w:del w:id="183" w:author="Unknown Author" w:date="2020-05-26T19:36:08Z">
              <w:r>
                <w:rPr/>
                <w:delText>(180,365]</w:delText>
              </w:r>
            </w:del>
            <w:ins w:id="184" w:author="Unknown Author" w:date="2020-05-26T19:36:08Z">
              <w:r>
                <w:rPr/>
                <w:t>180 – 365 days</w:t>
              </w:r>
            </w:ins>
          </w:p>
        </w:tc>
        <w:tc>
          <w:tcPr>
            <w:tcW w:w="2576" w:type="dxa"/>
            <w:tcBorders/>
            <w:shd w:fill="auto" w:val="clear"/>
          </w:tcPr>
          <w:p>
            <w:pPr>
              <w:pStyle w:val="Compact"/>
              <w:spacing w:before="36" w:after="36"/>
              <w:jc w:val="right"/>
              <w:rPr/>
            </w:pPr>
            <w:r>
              <w:rPr/>
              <w:t>41</w:t>
            </w:r>
          </w:p>
        </w:tc>
        <w:tc>
          <w:tcPr>
            <w:tcW w:w="3404" w:type="dxa"/>
            <w:tcBorders/>
            <w:shd w:fill="auto" w:val="clear"/>
          </w:tcPr>
          <w:p>
            <w:pPr>
              <w:pStyle w:val="Compact"/>
              <w:spacing w:before="36" w:after="36"/>
              <w:jc w:val="right"/>
              <w:rPr/>
            </w:pPr>
            <w:r>
              <w:rPr/>
              <w:t>314</w:t>
            </w:r>
          </w:p>
        </w:tc>
      </w:tr>
      <w:tr>
        <w:trPr/>
        <w:tc>
          <w:tcPr>
            <w:tcW w:w="2875" w:type="dxa"/>
            <w:tcBorders/>
            <w:shd w:fill="auto" w:val="clear"/>
          </w:tcPr>
          <w:p>
            <w:pPr>
              <w:pStyle w:val="Compact"/>
              <w:spacing w:before="36" w:after="36"/>
              <w:rPr/>
            </w:pPr>
            <w:del w:id="185" w:author="Unknown Author" w:date="2020-05-26T19:36:13Z">
              <w:r>
                <w:rPr/>
                <w:delText>(365,Inf]</w:delText>
              </w:r>
            </w:del>
            <w:ins w:id="186" w:author="Unknown Author" w:date="2020-05-26T19:36:14Z">
              <w:r>
                <w:rPr/>
                <w:t>Over 365 days</w:t>
              </w:r>
            </w:ins>
          </w:p>
        </w:tc>
        <w:tc>
          <w:tcPr>
            <w:tcW w:w="2576" w:type="dxa"/>
            <w:tcBorders/>
            <w:shd w:fill="auto" w:val="clear"/>
          </w:tcPr>
          <w:p>
            <w:pPr>
              <w:pStyle w:val="Compact"/>
              <w:spacing w:before="36" w:after="36"/>
              <w:jc w:val="right"/>
              <w:rPr/>
            </w:pPr>
            <w:r>
              <w:rPr/>
              <w:t>16</w:t>
            </w:r>
          </w:p>
        </w:tc>
        <w:tc>
          <w:tcPr>
            <w:tcW w:w="3404" w:type="dxa"/>
            <w:tcBorders/>
            <w:shd w:fill="auto" w:val="clear"/>
          </w:tcPr>
          <w:p>
            <w:pPr>
              <w:pStyle w:val="Compact"/>
              <w:spacing w:before="36" w:after="36"/>
              <w:jc w:val="right"/>
              <w:rPr/>
            </w:pPr>
            <w:r>
              <w:rPr/>
              <w:t>330</w:t>
            </w:r>
          </w:p>
        </w:tc>
      </w:tr>
    </w:tbl>
    <w:p>
      <w:pPr>
        <w:pStyle w:val="TextBody"/>
        <w:rPr/>
      </w:pPr>
      <w:ins w:id="187" w:author="Unknown Author" w:date="2020-05-26T20:22:22Z">
        <w:r>
          <w:rPr/>
          <w:t>After removing the</w:t>
        </w:r>
      </w:ins>
      <w:ins w:id="188" w:author="Unknown Author" w:date="2020-05-26T20:22:22Z">
        <w:r>
          <w:rPr/>
          <w:t xml:space="preserve">se entries, </w:t>
        </w:r>
      </w:ins>
      <w:ins w:id="189" w:author="Unknown Author" w:date="2020-05-26T20:22:22Z">
        <w:r>
          <w:rPr/>
          <w:t xml:space="preserve">70% (231) </w:t>
        </w:r>
      </w:ins>
      <w:ins w:id="190" w:author="Unknown Author" w:date="2020-05-26T20:22:22Z">
        <w:r>
          <w:rPr/>
          <w:t xml:space="preserve">of </w:t>
        </w:r>
      </w:ins>
      <w:ins w:id="191" w:author="Unknown Author" w:date="2020-05-26T20:22:22Z">
        <w:r>
          <w:rPr/>
          <w:t>returns happened within 90 days. The return time peaked differently between species, with 8 days for dog</w:t>
        </w:r>
      </w:ins>
      <w:ins w:id="192" w:author="Unknown Author" w:date="2020-05-26T20:22:22Z">
        <w:r>
          <w:rPr/>
          <w:t>s</w:t>
        </w:r>
      </w:ins>
      <w:ins w:id="193" w:author="Unknown Author" w:date="2020-05-26T20:22:22Z">
        <w:r>
          <w:rPr/>
          <w:t xml:space="preserve">, </w:t>
        </w:r>
      </w:ins>
      <w:ins w:id="194" w:author="Unknown Author" w:date="2020-05-26T20:22:22Z">
        <w:r>
          <w:rPr/>
          <w:t>and</w:t>
        </w:r>
      </w:ins>
      <w:ins w:id="195" w:author="Unknown Author" w:date="2020-05-26T20:22:22Z">
        <w:r>
          <w:rPr/>
          <w:t xml:space="preserve"> 14 days for cat</w:t>
        </w:r>
      </w:ins>
      <w:ins w:id="196" w:author="Unknown Author" w:date="2020-05-26T20:22:22Z">
        <w:r>
          <w:rPr/>
          <w:t>s</w:t>
        </w:r>
      </w:ins>
      <w:ins w:id="197" w:author="Unknown Author" w:date="2020-05-26T20:22:22Z">
        <w:r>
          <w:rPr/>
          <w:t>.</w:t>
        </w:r>
      </w:ins>
    </w:p>
    <w:p>
      <w:pPr>
        <w:pStyle w:val="TextBody"/>
        <w:rPr/>
      </w:pPr>
      <w:r>
        <w:rPr/>
        <w:drawing>
          <wp:inline distT="0" distB="0" distL="0" distR="0">
            <wp:extent cx="5334000" cy="42672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334000" cy="4267200"/>
                    </a:xfrm>
                    <a:prstGeom prst="rect">
                      <a:avLst/>
                    </a:prstGeom>
                  </pic:spPr>
                </pic:pic>
              </a:graphicData>
            </a:graphic>
          </wp:inline>
        </w:drawing>
      </w:r>
    </w:p>
    <w:p>
      <w:pPr>
        <w:pStyle w:val="Heading3"/>
        <w:rPr/>
      </w:pPr>
      <w:bookmarkStart w:id="6" w:name="return-reasons"/>
      <w:bookmarkEnd w:id="6"/>
      <w:r>
        <w:rPr/>
        <w:t>Return Reasons</w:t>
      </w:r>
    </w:p>
    <w:p>
      <w:pPr>
        <w:pStyle w:val="FirstParagraph"/>
        <w:rPr/>
      </w:pPr>
      <w:ins w:id="198" w:author="Unknown Author" w:date="2020-05-26T19:39:52Z">
        <w:r>
          <w:rPr/>
          <w:t xml:space="preserve">We explored </w:t>
        </w:r>
      </w:ins>
      <w:del w:id="199" w:author="Unknown Author" w:date="2020-05-26T19:39:56Z">
        <w:r>
          <w:rPr/>
          <w:delText xml:space="preserve">To explore </w:delText>
        </w:r>
      </w:del>
      <w:r>
        <w:rPr/>
        <w:t>the 34 recorded reasons that an animal got returned back to PAWS</w:t>
      </w:r>
      <w:del w:id="200" w:author="Unknown Author" w:date="2020-05-26T19:40:02Z">
        <w:r>
          <w:rPr/>
          <w:delText>,</w:delText>
        </w:r>
      </w:del>
      <w:ins w:id="201" w:author="Unknown Author" w:date="2020-05-26T19:40:03Z">
        <w:r>
          <w:rPr/>
          <w:t xml:space="preserve">, </w:t>
        </w:r>
      </w:ins>
      <w:ins w:id="202" w:author="Unknown Author" w:date="2020-05-26T19:40:03Z">
        <w:r>
          <w:rPr/>
          <w:t>and found that</w:t>
        </w:r>
      </w:ins>
      <w:r>
        <w:rPr/>
        <w:t xml:space="preserve"> “moving” is the top reason contributing to cat return while “Behavior Issues” </w:t>
      </w:r>
      <w:ins w:id="203" w:author="Unknown Author" w:date="2020-05-26T19:40:12Z">
        <w:r>
          <w:rPr/>
          <w:t xml:space="preserve">is the top reason </w:t>
        </w:r>
      </w:ins>
      <w:r>
        <w:rPr/>
        <w:t xml:space="preserve">for dog return. We further carefully classified those reasons </w:t>
      </w:r>
      <w:del w:id="204" w:author="Unknown Author" w:date="2020-05-26T19:40:29Z">
        <w:r>
          <w:rPr/>
          <w:delText>to</w:delText>
        </w:r>
      </w:del>
      <w:ins w:id="205" w:author="Unknown Author" w:date="2020-05-26T19:40:29Z">
        <w:r>
          <w:rPr/>
          <w:t>as</w:t>
        </w:r>
      </w:ins>
      <w:r>
        <w:rPr/>
        <w:t xml:space="preserve"> mainly from “adopter-side” or from “animal-side”</w:t>
      </w:r>
      <w:del w:id="206" w:author="Unknown Author" w:date="2020-05-26T19:40:32Z">
        <w:r>
          <w:rPr/>
          <w:delText>.</w:delText>
        </w:r>
      </w:del>
      <w:ins w:id="207" w:author="Unknown Author" w:date="2020-05-26T19:40:33Z">
        <w:r>
          <w:rPr/>
          <w:t xml:space="preserve">, </w:t>
        </w:r>
      </w:ins>
      <w:del w:id="208" w:author="Unknown Author" w:date="2020-05-26T19:40:34Z">
        <w:r>
          <w:rPr/>
          <w:delText xml:space="preserve"> </w:delText>
        </w:r>
      </w:del>
      <w:r>
        <w:rPr/>
        <w:t>e</w:t>
      </w:r>
      <w:ins w:id="209" w:author="Unknown Author" w:date="2020-05-26T20:23:22Z">
        <w:r>
          <w:rPr/>
          <w:t>.</w:t>
        </w:r>
      </w:ins>
      <w:r>
        <w:rPr/>
        <w:t>g.</w:t>
      </w:r>
      <w:ins w:id="210" w:author="Unknown Author" w:date="2020-05-26T20:23:25Z">
        <w:r>
          <w:rPr/>
          <w:t>,</w:t>
        </w:r>
      </w:ins>
      <w:r>
        <w:rPr/>
        <w:t xml:space="preserve"> we would consider “moving”, “too many ani</w:t>
      </w:r>
      <w:del w:id="211" w:author="Unknown Author" w:date="2020-05-26T19:40:39Z">
        <w:r>
          <w:rPr/>
          <w:delText>a</w:delText>
        </w:r>
      </w:del>
      <w:r>
        <w:rPr/>
        <w:t>m</w:t>
      </w:r>
      <w:ins w:id="212" w:author="Unknown Author" w:date="2020-05-26T19:40:39Z">
        <w:r>
          <w:rPr/>
          <w:t>a</w:t>
        </w:r>
      </w:ins>
      <w:r>
        <w:rPr/>
        <w:t>ls” and “Divorce / Separation” as “owner-side” reason</w:t>
      </w:r>
      <w:ins w:id="213" w:author="Unknown Author" w:date="2020-05-26T19:40:45Z">
        <w:r>
          <w:rPr/>
          <w:t>s</w:t>
        </w:r>
      </w:ins>
      <w:r>
        <w:rPr/>
        <w:t>, while “aggression to animal”, “too active” and “behavior issue” as “animal-side” reason. Based on 34 recorded reasons, we found 16 can be devoted as “animal-side” reasons while 18 as “owner-side” reasons.</w:t>
      </w:r>
    </w:p>
    <w:p>
      <w:pPr>
        <w:pStyle w:val="TextBody"/>
        <w:rPr/>
      </w:pPr>
      <w:r>
        <w:rPr/>
        <w:t>Among the top 10 return reasons for both cat and dog, more than half of cases are from adopter side, like “moving”, “unrealistic expectation”, " allergic to animal" and “health of owner or family”, “landlo</w:t>
      </w:r>
      <w:del w:id="214" w:author="Unknown Author" w:date="2020-05-26T19:41:08Z">
        <w:r>
          <w:rPr/>
          <w:delText>a</w:delText>
        </w:r>
      </w:del>
      <w:ins w:id="215" w:author="Unknown Author" w:date="2020-05-26T19:41:08Z">
        <w:r>
          <w:rPr/>
          <w:t>r</w:t>
        </w:r>
      </w:ins>
      <w:r>
        <w:rPr/>
        <w:t>d issue” and “change of lifestyle”. “Unre</w:t>
      </w:r>
      <w:ins w:id="216" w:author="Unknown Author" w:date="2020-05-26T19:41:15Z">
        <w:r>
          <w:rPr/>
          <w:t>a</w:t>
        </w:r>
      </w:ins>
      <w:r>
        <w:rPr/>
        <w:t>l</w:t>
      </w:r>
      <w:del w:id="217" w:author="Unknown Author" w:date="2020-05-26T19:41:16Z">
        <w:r>
          <w:rPr/>
          <w:delText>ea</w:delText>
        </w:r>
      </w:del>
      <w:ins w:id="218" w:author="Unknown Author" w:date="2020-05-26T19:41:20Z">
        <w:r>
          <w:rPr/>
          <w:t>i</w:t>
        </w:r>
      </w:ins>
      <w:r>
        <w:rPr/>
        <w:t>s</w:t>
      </w:r>
      <w:del w:id="219" w:author="Unknown Author" w:date="2020-05-26T19:41:21Z">
        <w:r>
          <w:rPr/>
          <w:delText>i</w:delText>
        </w:r>
      </w:del>
      <w:r>
        <w:rPr/>
        <w:t>tic expectations” are equally important reasons for both cat</w:t>
      </w:r>
      <w:ins w:id="220" w:author="Unknown Author" w:date="2020-05-26T19:41:26Z">
        <w:r>
          <w:rPr/>
          <w:t>s</w:t>
        </w:r>
      </w:ins>
      <w:r>
        <w:rPr/>
        <w:t xml:space="preserve"> and dog</w:t>
      </w:r>
      <w:ins w:id="221" w:author="Unknown Author" w:date="2020-05-26T19:41:27Z">
        <w:r>
          <w:rPr/>
          <w:t>s</w:t>
        </w:r>
      </w:ins>
      <w:r>
        <w:rPr/>
        <w:t>.</w:t>
      </w:r>
    </w:p>
    <w:p>
      <w:pPr>
        <w:pStyle w:val="TextBody"/>
        <w:rPr/>
      </w:pPr>
      <w:r>
        <w:rPr/>
        <w:drawing>
          <wp:inline distT="0" distB="0" distL="0" distR="0">
            <wp:extent cx="5334000" cy="21336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334000" cy="2133600"/>
                    </a:xfrm>
                    <a:prstGeom prst="rect">
                      <a:avLst/>
                    </a:prstGeom>
                  </pic:spPr>
                </pic:pic>
              </a:graphicData>
            </a:graphic>
          </wp:inline>
        </w:drawing>
      </w:r>
    </w:p>
    <w:p>
      <w:pPr>
        <w:pStyle w:val="TextBody"/>
        <w:rPr/>
      </w:pPr>
      <w:r>
        <w:rPr/>
        <w:t xml:space="preserve">Focusing on the animal returned to PAWS multiple times, we </w:t>
      </w:r>
      <w:ins w:id="222" w:author="Unknown Author" w:date="2020-05-26T20:24:29Z">
        <w:r>
          <w:rPr/>
          <w:t xml:space="preserve">hypothesized </w:t>
        </w:r>
      </w:ins>
      <w:del w:id="223" w:author="Unknown Author" w:date="2020-05-26T20:24:33Z">
        <w:r>
          <w:rPr/>
          <w:delText>are wondering whether</w:delText>
        </w:r>
      </w:del>
      <w:ins w:id="224" w:author="Unknown Author" w:date="2020-05-26T20:24:33Z">
        <w:r>
          <w:rPr/>
          <w:t>that</w:t>
        </w:r>
      </w:ins>
      <w:r>
        <w:rPr/>
        <w:t xml:space="preserve"> those animal</w:t>
      </w:r>
      <w:ins w:id="225" w:author="Unknown Author" w:date="2020-05-26T20:24:43Z">
        <w:r>
          <w:rPr/>
          <w:t>s</w:t>
        </w:r>
      </w:ins>
      <w:r>
        <w:rPr/>
        <w:t xml:space="preserve"> were always returned with animal-side reasons. Out of 39 multiple-times-returned animals, only 3 (cat A15451188, A38026544 and A42298667) were returned with always animal-side reasons. Only cat A38026544 </w:t>
      </w:r>
      <w:del w:id="226" w:author="Unknown Author" w:date="2020-05-26T20:25:04Z">
        <w:r>
          <w:rPr/>
          <w:delText>were</w:delText>
        </w:r>
      </w:del>
      <w:ins w:id="227" w:author="Unknown Author" w:date="2020-05-26T20:25:05Z">
        <w:r>
          <w:rPr/>
          <w:t>was</w:t>
        </w:r>
      </w:ins>
      <w:r>
        <w:rPr/>
        <w:t xml:space="preserve"> returned for the exactly same reason (Not Housebroken / Housesoiling).</w:t>
      </w:r>
    </w:p>
    <w:p>
      <w:pPr>
        <w:pStyle w:val="TextBody"/>
        <w:rPr/>
      </w:pPr>
      <w:r>
        <w:rPr/>
        <w:t xml:space="preserve">All together, </w:t>
      </w:r>
      <w:del w:id="228" w:author="Unknown Author" w:date="2020-05-26T20:25:13Z">
        <w:r>
          <w:rPr/>
          <w:delText>it</w:delText>
        </w:r>
      </w:del>
      <w:ins w:id="229" w:author="Unknown Author" w:date="2020-05-26T20:25:13Z">
        <w:r>
          <w:rPr/>
          <w:t>these findings</w:t>
        </w:r>
      </w:ins>
      <w:r>
        <w:rPr/>
        <w:t xml:space="preserve"> suggest</w:t>
      </w:r>
      <w:del w:id="230" w:author="Unknown Author" w:date="2020-05-26T20:25:17Z">
        <w:r>
          <w:rPr/>
          <w:delText>s</w:delText>
        </w:r>
      </w:del>
      <w:r>
        <w:rPr/>
        <w:t xml:space="preserve"> that </w:t>
      </w:r>
      <w:ins w:id="231" w:author="Unknown Author" w:date="2020-05-26T20:25:20Z">
        <w:r>
          <w:rPr/>
          <w:t xml:space="preserve">the </w:t>
        </w:r>
      </w:ins>
      <w:r>
        <w:rPr/>
        <w:t>reason</w:t>
      </w:r>
      <w:ins w:id="232" w:author="Unknown Author" w:date="2020-05-26T20:25:22Z">
        <w:r>
          <w:rPr/>
          <w:t>s</w:t>
        </w:r>
      </w:ins>
      <w:r>
        <w:rPr/>
        <w:t xml:space="preserve"> for returning animals are not largely dependent on animals. “Unrealistic expectation” and </w:t>
      </w:r>
      <w:del w:id="233" w:author="Unknown Author" w:date="2020-05-26T20:25:27Z">
        <w:r>
          <w:rPr/>
          <w:delText>A</w:delText>
        </w:r>
      </w:del>
      <w:ins w:id="234" w:author="Unknown Author" w:date="2020-05-26T20:25:27Z">
        <w:r>
          <w:rPr/>
          <w:t>a</w:t>
        </w:r>
      </w:ins>
      <w:r>
        <w:rPr/>
        <w:t>dopter life-change (e</w:t>
      </w:r>
      <w:ins w:id="235" w:author="Unknown Author" w:date="2020-05-26T20:25:33Z">
        <w:r>
          <w:rPr/>
          <w:t>.</w:t>
        </w:r>
      </w:ins>
      <w:r>
        <w:rPr/>
        <w:t>g</w:t>
      </w:r>
      <w:ins w:id="236" w:author="Unknown Author" w:date="2020-05-26T20:25:34Z">
        <w:r>
          <w:rPr/>
          <w:t>.</w:t>
        </w:r>
      </w:ins>
      <w:r>
        <w:rPr/>
        <w:t>, “moving”, “change in lifestyle” and “health of owner/family”) are important reasons for animal returning from owner-side.</w:t>
      </w:r>
    </w:p>
    <w:p>
      <w:pPr>
        <w:pStyle w:val="Heading3"/>
        <w:rPr/>
      </w:pPr>
      <w:bookmarkStart w:id="7" w:name="animal-characteristics"/>
      <w:bookmarkEnd w:id="7"/>
      <w:r>
        <w:rPr/>
        <w:t>Animal characteristics</w:t>
      </w:r>
    </w:p>
    <w:p>
      <w:pPr>
        <w:pStyle w:val="Heading4"/>
        <w:rPr/>
      </w:pPr>
      <w:bookmarkStart w:id="8" w:name="species-and-age"/>
      <w:bookmarkEnd w:id="8"/>
      <w:r>
        <w:rPr/>
        <w:t>Species and Age</w:t>
      </w:r>
    </w:p>
    <w:p>
      <w:pPr>
        <w:pStyle w:val="FirstParagraph"/>
        <w:rPr/>
      </w:pPr>
      <w:r>
        <w:rPr/>
        <w:t xml:space="preserve">From the previous “Overall Animal Return Outcomes”, we observed </w:t>
      </w:r>
      <w:ins w:id="237" w:author="Unknown Author" w:date="2020-05-26T20:26:07Z">
        <w:r>
          <w:rPr/>
          <w:t xml:space="preserve">a </w:t>
        </w:r>
      </w:ins>
      <w:r>
        <w:rPr/>
        <w:t>significant</w:t>
      </w:r>
      <w:del w:id="238" w:author="Unknown Author" w:date="2020-05-26T20:26:09Z">
        <w:r>
          <w:rPr/>
          <w:delText>ly</w:delText>
        </w:r>
      </w:del>
      <w:r>
        <w:rPr/>
        <w:t xml:space="preserve"> difference between cats and dogs in terms of return ratio. Generally, dogs experience </w:t>
      </w:r>
      <w:ins w:id="239" w:author="Unknown Author" w:date="2020-05-26T20:26:24Z">
        <w:r>
          <w:rPr/>
          <w:t xml:space="preserve">a </w:t>
        </w:r>
      </w:ins>
      <w:r>
        <w:rPr/>
        <w:t>higher return ratio compared to cats (10.8% vs.</w:t>
      </w:r>
      <w:del w:id="240" w:author="Unknown Author" w:date="2020-05-26T20:25:54Z">
        <w:r>
          <w:rPr/>
          <w:delText> </w:delText>
        </w:r>
      </w:del>
      <w:ins w:id="241" w:author="Unknown Author" w:date="2020-05-26T20:25:54Z">
        <w:r>
          <w:rPr/>
          <w:t xml:space="preserve"> </w:t>
        </w:r>
      </w:ins>
      <w:r>
        <w:rPr/>
        <w:t>6.7%).</w:t>
      </w:r>
    </w:p>
    <w:p>
      <w:pPr>
        <w:pStyle w:val="TextBody"/>
        <w:rPr/>
      </w:pPr>
      <w:r>
        <w:rPr/>
        <w:t xml:space="preserve">When combining with animal age to build </w:t>
      </w:r>
      <w:ins w:id="242" w:author="Unknown Author" w:date="2020-05-26T20:26:39Z">
        <w:r>
          <w:rPr/>
          <w:t xml:space="preserve">a </w:t>
        </w:r>
      </w:ins>
      <w:r>
        <w:rPr/>
        <w:t xml:space="preserve">logistic regression model, we observed </w:t>
      </w:r>
      <w:ins w:id="243" w:author="Unknown Author" w:date="2020-05-26T20:26:45Z">
        <w:r>
          <w:rPr/>
          <w:t xml:space="preserve">a </w:t>
        </w:r>
      </w:ins>
      <w:r>
        <w:rPr/>
        <w:t>significant interaction between animal age and species (p-value =0.0016</w:t>
      </w:r>
      <w:ins w:id="244" w:author="Unknown Author" w:date="2020-05-26T20:26:59Z">
        <w:r>
          <w:rPr/>
          <w:t xml:space="preserve">, </w:t>
        </w:r>
      </w:ins>
      <w:ins w:id="245" w:author="Unknown Author" w:date="2020-05-26T20:26:59Z">
        <w:r>
          <w:rPr/>
          <w:t>s</w:t>
        </w:r>
      </w:ins>
      <w:ins w:id="246" w:author="Unknown Author" w:date="2020-05-26T20:27:00Z">
        <w:r>
          <w:rPr/>
          <w:t>uggesting that this effect is highly unlikely to be due to chance</w:t>
        </w:r>
      </w:ins>
      <w:r>
        <w:rPr/>
        <w:t xml:space="preserve">). </w:t>
      </w:r>
      <w:ins w:id="247" w:author="Unknown Author" w:date="2020-05-26T20:27:56Z">
        <w:r>
          <w:rPr/>
          <w:t xml:space="preserve">Specifically, </w:t>
        </w:r>
      </w:ins>
      <w:ins w:id="248" w:author="Unknown Author" w:date="2020-05-26T20:28:00Z">
        <w:r>
          <w:rPr/>
          <w:t xml:space="preserve">this finding suggests that </w:t>
        </w:r>
      </w:ins>
      <w:del w:id="249" w:author="Unknown Author" w:date="2020-05-26T20:28:06Z">
        <w:r>
          <w:rPr/>
          <w:delText>The</w:delText>
        </w:r>
      </w:del>
      <w:ins w:id="250" w:author="Unknown Author" w:date="2020-05-26T20:28:06Z">
        <w:r>
          <w:rPr/>
          <w:t xml:space="preserve">the </w:t>
        </w:r>
      </w:ins>
      <w:del w:id="251" w:author="Unknown Author" w:date="2020-05-26T20:28:06Z">
        <w:r>
          <w:rPr/>
          <w:delText xml:space="preserve"> </w:delText>
        </w:r>
      </w:del>
      <w:r>
        <w:rPr/>
        <w:t xml:space="preserve">effect of animal age </w:t>
      </w:r>
      <w:ins w:id="252" w:author="Unknown Author" w:date="2020-05-26T20:28:11Z">
        <w:r>
          <w:rPr/>
          <w:t xml:space="preserve">on getting returned </w:t>
        </w:r>
      </w:ins>
      <w:r>
        <w:rPr/>
        <w:t>is different between cats and dogs</w:t>
      </w:r>
      <w:ins w:id="253" w:author="Unknown Author" w:date="2020-05-26T20:28:26Z">
        <w:r>
          <w:rPr/>
          <w:t xml:space="preserve">, </w:t>
        </w:r>
      </w:ins>
      <w:ins w:id="254" w:author="Unknown Author" w:date="2020-05-26T20:28:26Z">
        <w:r>
          <w:rPr/>
          <w:t xml:space="preserve">with </w:t>
        </w:r>
      </w:ins>
      <w:del w:id="255" w:author="Unknown Author" w:date="2020-05-26T20:28:28Z">
        <w:r>
          <w:rPr/>
          <w:delText>. O</w:delText>
        </w:r>
      </w:del>
      <w:ins w:id="256" w:author="Unknown Author" w:date="2020-05-26T20:28:29Z">
        <w:r>
          <w:rPr/>
          <w:t>o</w:t>
        </w:r>
      </w:ins>
      <w:r>
        <w:rPr/>
        <w:t xml:space="preserve">lder cats and younger dogs </w:t>
      </w:r>
      <w:ins w:id="257" w:author="Unknown Author" w:date="2020-05-26T20:28:33Z">
        <w:r>
          <w:rPr/>
          <w:t xml:space="preserve">being </w:t>
        </w:r>
      </w:ins>
      <w:del w:id="258" w:author="Unknown Author" w:date="2020-05-26T20:28:35Z">
        <w:r>
          <w:rPr/>
          <w:delText xml:space="preserve">are </w:delText>
        </w:r>
      </w:del>
      <w:r>
        <w:rPr/>
        <w:t>more likely to be returned.</w:t>
      </w:r>
    </w:p>
    <w:p>
      <w:pPr>
        <w:pStyle w:val="TextBody"/>
        <w:rPr/>
      </w:pPr>
      <w:r>
        <w:rPr/>
        <w:drawing>
          <wp:inline distT="0" distB="0" distL="0" distR="0">
            <wp:extent cx="5334000" cy="213360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334000" cy="2133600"/>
                    </a:xfrm>
                    <a:prstGeom prst="rect">
                      <a:avLst/>
                    </a:prstGeom>
                  </pic:spPr>
                </pic:pic>
              </a:graphicData>
            </a:graphic>
          </wp:inline>
        </w:drawing>
      </w:r>
    </w:p>
    <w:p>
      <w:pPr>
        <w:pStyle w:val="Heading4"/>
        <w:rPr/>
      </w:pPr>
      <w:bookmarkStart w:id="9" w:name="length-of-stay-los"/>
      <w:bookmarkEnd w:id="9"/>
      <w:r>
        <w:rPr/>
        <w:t>Length of Stay (LOS)</w:t>
      </w:r>
    </w:p>
    <w:p>
      <w:pPr>
        <w:pStyle w:val="FirstParagraph"/>
        <w:rPr/>
      </w:pPr>
      <w:r>
        <w:rPr/>
        <w:t>On average, animal</w:t>
      </w:r>
      <w:ins w:id="259" w:author="Unknown Author" w:date="2020-05-26T20:29:43Z">
        <w:r>
          <w:rPr/>
          <w:t>s</w:t>
        </w:r>
      </w:ins>
      <w:r>
        <w:rPr/>
        <w:t xml:space="preserve"> stay</w:t>
      </w:r>
      <w:del w:id="260" w:author="Unknown Author" w:date="2020-05-26T20:29:33Z">
        <w:r>
          <w:rPr/>
          <w:delText>s</w:delText>
        </w:r>
      </w:del>
      <w:ins w:id="261" w:author="Unknown Author" w:date="2020-05-26T20:29:33Z">
        <w:r>
          <w:rPr/>
          <w:t>ed</w:t>
        </w:r>
      </w:ins>
      <w:r>
        <w:rPr/>
        <w:t xml:space="preserve"> at PAWS for 70 days before getting adopted. Dogs stay</w:t>
      </w:r>
      <w:ins w:id="262" w:author="Unknown Author" w:date="2020-05-26T20:29:48Z">
        <w:r>
          <w:rPr/>
          <w:t>ed</w:t>
        </w:r>
      </w:ins>
      <w:r>
        <w:rPr/>
        <w:t xml:space="preserve"> about half </w:t>
      </w:r>
      <w:ins w:id="263" w:author="Unknown Author" w:date="2020-05-26T20:30:24Z">
        <w:r>
          <w:rPr/>
          <w:t xml:space="preserve">as long as </w:t>
        </w:r>
      </w:ins>
      <w:del w:id="264" w:author="Unknown Author" w:date="2020-05-26T20:30:27Z">
        <w:r>
          <w:rPr/>
          <w:delText xml:space="preserve">of time than </w:delText>
        </w:r>
      </w:del>
      <w:r>
        <w:rPr/>
        <w:t>cats (Dog: 38.8 days</w:t>
      </w:r>
      <w:ins w:id="265" w:author="Unknown Author" w:date="2020-05-26T20:30:34Z">
        <w:r>
          <w:rPr/>
          <w:t xml:space="preserve"> </w:t>
        </w:r>
      </w:ins>
      <w:ins w:id="266" w:author="Unknown Author" w:date="2020-05-26T20:30:34Z">
        <w:r>
          <w:rPr/>
          <w:t>on average</w:t>
        </w:r>
      </w:ins>
      <w:r>
        <w:rPr/>
        <w:t>, Cat: 74.2 days</w:t>
      </w:r>
      <w:ins w:id="267" w:author="Unknown Author" w:date="2020-05-26T20:30:38Z">
        <w:r>
          <w:rPr/>
          <w:t xml:space="preserve"> </w:t>
        </w:r>
      </w:ins>
      <w:ins w:id="268" w:author="Unknown Author" w:date="2020-05-26T20:30:38Z">
        <w:r>
          <w:rPr/>
          <w:t>on average</w:t>
        </w:r>
      </w:ins>
      <w:r>
        <w:rPr/>
        <w:t xml:space="preserve">). In both species, we observed </w:t>
      </w:r>
      <w:del w:id="269" w:author="Unknown Author" w:date="2020-05-26T20:30:50Z">
        <w:r>
          <w:rPr/>
          <w:delText>decreased</w:delText>
        </w:r>
      </w:del>
      <w:ins w:id="270" w:author="Unknown Author" w:date="2020-05-26T20:30:50Z">
        <w:r>
          <w:rPr/>
          <w:t>a lower</w:t>
        </w:r>
      </w:ins>
      <w:r>
        <w:rPr/>
        <w:t xml:space="preserve"> length of stay among the returned animals. Logistic regression reveal</w:t>
      </w:r>
      <w:del w:id="271" w:author="Unknown Author" w:date="2020-05-26T20:31:07Z">
        <w:r>
          <w:rPr/>
          <w:delText>s</w:delText>
        </w:r>
      </w:del>
      <w:ins w:id="272" w:author="Unknown Author" w:date="2020-05-26T20:31:07Z">
        <w:r>
          <w:rPr/>
          <w:t>ed</w:t>
        </w:r>
      </w:ins>
      <w:r>
        <w:rPr/>
        <w:t xml:space="preserve"> </w:t>
      </w:r>
      <w:del w:id="273" w:author="Unknown Author" w:date="2020-05-26T20:31:05Z">
        <w:r>
          <w:rPr/>
          <w:delText>that</w:delText>
        </w:r>
      </w:del>
      <w:ins w:id="274" w:author="Unknown Author" w:date="2020-05-26T20:31:05Z">
        <w:r>
          <w:rPr/>
          <w:t>a</w:t>
        </w:r>
      </w:ins>
      <w:r>
        <w:rPr/>
        <w:t xml:space="preserve"> significant negative correl</w:t>
      </w:r>
      <w:ins w:id="275" w:author="Unknown Author" w:date="2020-05-26T20:31:11Z">
        <w:r>
          <w:rPr/>
          <w:t>a</w:t>
        </w:r>
      </w:ins>
      <w:r>
        <w:rPr/>
        <w:t>tion between LOS and return probability (P-value &lt; 0.0001</w:t>
      </w:r>
      <w:ins w:id="276" w:author="Unknown Author" w:date="2020-05-26T20:31:18Z">
        <w:r>
          <w:rPr/>
          <w:t xml:space="preserve">, </w:t>
        </w:r>
      </w:ins>
      <w:ins w:id="277" w:author="Unknown Author" w:date="2020-05-26T20:31:18Z">
        <w:r>
          <w:rPr/>
          <w:t>indicating that the result is highly unlikely to be due to chance</w:t>
        </w:r>
      </w:ins>
      <w:r>
        <w:rPr/>
        <w:t>)</w:t>
      </w:r>
      <w:ins w:id="278" w:author="Unknown Author" w:date="2020-05-26T20:31:31Z">
        <w:r>
          <w:rPr/>
          <w:t xml:space="preserve">. </w:t>
        </w:r>
      </w:ins>
      <w:ins w:id="279" w:author="Unknown Author" w:date="2020-05-26T20:31:31Z">
        <w:r>
          <w:rPr/>
          <w:t xml:space="preserve">This finding suggests that the </w:t>
        </w:r>
      </w:ins>
      <w:ins w:id="280" w:author="Unknown Author" w:date="2020-05-26T20:31:31Z">
        <w:r>
          <w:rPr>
            <w:i/>
            <w:iCs/>
          </w:rPr>
          <w:t>longer</w:t>
        </w:r>
      </w:ins>
      <w:ins w:id="281" w:author="Unknown Author" w:date="2020-05-26T20:31:31Z">
        <w:r>
          <w:rPr/>
          <w:t xml:space="preserve"> an animal s</w:t>
        </w:r>
      </w:ins>
      <w:ins w:id="282" w:author="Unknown Author" w:date="2020-05-26T20:32:00Z">
        <w:r>
          <w:rPr/>
          <w:t xml:space="preserve">tays at PAWS, the </w:t>
        </w:r>
      </w:ins>
      <w:ins w:id="283" w:author="Unknown Author" w:date="2020-05-26T20:32:00Z">
        <w:r>
          <w:rPr>
            <w:i/>
            <w:iCs/>
          </w:rPr>
          <w:t>less</w:t>
        </w:r>
      </w:ins>
      <w:ins w:id="284" w:author="Unknown Author" w:date="2020-05-26T20:32:00Z">
        <w:r>
          <w:rPr/>
          <w:t xml:space="preserve"> likely it is to be returned. </w:t>
        </w:r>
      </w:ins>
    </w:p>
    <w:p>
      <w:pPr>
        <w:pStyle w:val="TextBody"/>
        <w:rPr/>
      </w:pPr>
      <w:r>
        <w:rPr/>
        <w:drawing>
          <wp:inline distT="0" distB="0" distL="0" distR="0">
            <wp:extent cx="5334000" cy="213360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334000" cy="2133600"/>
                    </a:xfrm>
                    <a:prstGeom prst="rect">
                      <a:avLst/>
                    </a:prstGeom>
                  </pic:spPr>
                </pic:pic>
              </a:graphicData>
            </a:graphic>
          </wp:inline>
        </w:drawing>
      </w:r>
    </w:p>
    <w:p>
      <w:pPr>
        <w:pStyle w:val="Heading4"/>
        <w:rPr/>
      </w:pPr>
      <w:bookmarkStart w:id="10" w:name="sickness"/>
      <w:bookmarkEnd w:id="10"/>
      <w:r>
        <w:rPr/>
        <w:t>Sickness</w:t>
      </w:r>
    </w:p>
    <w:p>
      <w:pPr>
        <w:pStyle w:val="FirstParagraph"/>
        <w:rPr/>
      </w:pPr>
      <w:r>
        <w:rPr/>
        <w:t xml:space="preserve">Animal sickness was </w:t>
      </w:r>
      <w:ins w:id="285" w:author="Unknown Author" w:date="2020-05-26T20:34:03Z">
        <w:r>
          <w:rPr/>
          <w:t xml:space="preserve">assessed at intake. </w:t>
        </w:r>
      </w:ins>
      <w:del w:id="286" w:author="Unknown Author" w:date="2020-05-26T20:34:09Z">
        <w:r>
          <w:rPr/>
          <w:delText xml:space="preserve">measured when animal was taken in. </w:delText>
        </w:r>
      </w:del>
      <w:r>
        <w:rPr/>
        <w:t xml:space="preserve">Usually sick animals are treated before being placed in </w:t>
      </w:r>
      <w:ins w:id="287" w:author="Unknown Author" w:date="2020-05-26T20:34:20Z">
        <w:r>
          <w:rPr/>
          <w:t xml:space="preserve">adoptive homes. </w:t>
        </w:r>
      </w:ins>
      <w:del w:id="288" w:author="Unknown Author" w:date="2020-05-26T20:34:24Z">
        <w:r>
          <w:rPr/>
          <w:delText xml:space="preserve">the adoption system. </w:delText>
        </w:r>
      </w:del>
      <w:r>
        <w:rPr/>
        <w:t xml:space="preserve">By default, we were expecting that </w:t>
      </w:r>
      <w:del w:id="289" w:author="Unknown Author" w:date="2020-05-26T20:34:38Z">
        <w:r>
          <w:rPr/>
          <w:delText xml:space="preserve">orignal </w:delText>
        </w:r>
      </w:del>
      <w:r>
        <w:rPr/>
        <w:t>sick animal</w:t>
      </w:r>
      <w:ins w:id="290" w:author="Unknown Author" w:date="2020-05-26T20:34:43Z">
        <w:r>
          <w:rPr/>
          <w:t>s</w:t>
        </w:r>
      </w:ins>
      <w:r>
        <w:rPr/>
        <w:t xml:space="preserve"> will have same outcome as healthy animal</w:t>
      </w:r>
      <w:ins w:id="291" w:author="Unknown Author" w:date="2020-05-26T20:34:46Z">
        <w:r>
          <w:rPr/>
          <w:t>s</w:t>
        </w:r>
      </w:ins>
      <w:r>
        <w:rPr/>
        <w:t xml:space="preserve"> in terms of return </w:t>
      </w:r>
      <w:del w:id="292" w:author="Unknown Author" w:date="2020-05-26T20:34:50Z">
        <w:r>
          <w:rPr/>
          <w:delText>possibility</w:delText>
        </w:r>
      </w:del>
      <w:ins w:id="293" w:author="Unknown Author" w:date="2020-05-26T20:34:51Z">
        <w:r>
          <w:rPr/>
          <w:t>likelihood</w:t>
        </w:r>
      </w:ins>
      <w:r>
        <w:rPr/>
        <w:t>. However, we observed statistically elevated return odds for the an</w:t>
      </w:r>
      <w:del w:id="294" w:author="Unknown Author" w:date="2020-05-26T20:34:59Z">
        <w:r>
          <w:rPr/>
          <w:delText>ia</w:delText>
        </w:r>
      </w:del>
      <w:ins w:id="295" w:author="Unknown Author" w:date="2020-05-26T20:35:00Z">
        <w:r>
          <w:rPr/>
          <w:t>i</w:t>
        </w:r>
      </w:ins>
      <w:r>
        <w:rPr/>
        <w:t>m</w:t>
      </w:r>
      <w:ins w:id="296" w:author="Unknown Author" w:date="2020-05-26T20:35:01Z">
        <w:r>
          <w:rPr/>
          <w:t>a</w:t>
        </w:r>
      </w:ins>
      <w:r>
        <w:rPr/>
        <w:t xml:space="preserve">ls that were </w:t>
      </w:r>
      <w:ins w:id="297" w:author="Unknown Author" w:date="2020-05-26T20:35:06Z">
        <w:r>
          <w:rPr/>
          <w:t xml:space="preserve">labeled </w:t>
        </w:r>
      </w:ins>
      <w:del w:id="298" w:author="Unknown Author" w:date="2020-05-26T20:35:08Z">
        <w:r>
          <w:rPr/>
          <w:delText xml:space="preserve">diagnosis as </w:delText>
        </w:r>
      </w:del>
      <w:r>
        <w:rPr/>
        <w:t xml:space="preserve">“sick” </w:t>
      </w:r>
      <w:ins w:id="299" w:author="Unknown Author" w:date="2020-05-26T20:35:11Z">
        <w:r>
          <w:rPr/>
          <w:t xml:space="preserve">at intake, compared to </w:t>
        </w:r>
      </w:ins>
      <w:del w:id="300" w:author="Unknown Author" w:date="2020-05-26T20:35:15Z">
        <w:r>
          <w:rPr/>
          <w:delText xml:space="preserve">than </w:delText>
        </w:r>
      </w:del>
      <w:r>
        <w:rPr/>
        <w:t>healthy animal</w:t>
      </w:r>
      <w:ins w:id="301" w:author="Unknown Author" w:date="2020-05-26T20:35:17Z">
        <w:r>
          <w:rPr/>
          <w:t>s</w:t>
        </w:r>
      </w:ins>
      <w:r>
        <w:rPr/>
        <w:t xml:space="preserve"> (P-value=1.4, Odd ratio = 1.41).</w:t>
      </w:r>
    </w:p>
    <w:p>
      <w:pPr>
        <w:pStyle w:val="TextBody"/>
        <w:rPr/>
      </w:pPr>
      <w:r>
        <w:rPr/>
        <w:drawing>
          <wp:inline distT="0" distB="0" distL="0" distR="0">
            <wp:extent cx="5334000" cy="426720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334000" cy="4267200"/>
                    </a:xfrm>
                    <a:prstGeom prst="rect">
                      <a:avLst/>
                    </a:prstGeom>
                  </pic:spPr>
                </pic:pic>
              </a:graphicData>
            </a:graphic>
          </wp:inline>
        </w:drawing>
      </w:r>
    </w:p>
    <w:p>
      <w:pPr>
        <w:pStyle w:val="Heading4"/>
        <w:rPr/>
      </w:pPr>
      <w:del w:id="302" w:author="Unknown Author" w:date="2020-05-26T20:35:37Z">
        <w:r>
          <w:rPr/>
          <w:delText>b</w:delText>
        </w:r>
      </w:del>
      <w:ins w:id="303" w:author="Unknown Author" w:date="2020-05-26T20:35:37Z">
        <w:r>
          <w:rPr/>
          <w:t>B</w:t>
        </w:r>
      </w:ins>
      <w:r>
        <w:rPr/>
        <w:t>reed and hair length</w:t>
      </w:r>
    </w:p>
    <w:p>
      <w:pPr>
        <w:pStyle w:val="FirstParagraph"/>
        <w:rPr/>
      </w:pPr>
      <w:r>
        <w:rPr/>
        <w:t xml:space="preserve">The PetPoint breed column contains heterogenous information for cat and dog. It mainly records hair length of cat but breed of dog. Among 731 dogs, 143 are </w:t>
      </w:r>
      <w:del w:id="304" w:author="Unknown Author" w:date="2020-05-26T20:36:20Z">
        <w:r>
          <w:rPr/>
          <w:delText>p</w:delText>
        </w:r>
      </w:del>
      <w:ins w:id="305" w:author="Unknown Author" w:date="2020-05-26T20:36:21Z">
        <w:r>
          <w:rPr/>
          <w:t>P</w:t>
        </w:r>
      </w:ins>
      <w:r>
        <w:rPr/>
        <w:t xml:space="preserve">itbull and 108 are </w:t>
      </w:r>
      <w:del w:id="306" w:author="Unknown Author" w:date="2020-05-26T20:36:24Z">
        <w:r>
          <w:rPr/>
          <w:delText>c</w:delText>
        </w:r>
      </w:del>
      <w:ins w:id="307" w:author="Unknown Author" w:date="2020-05-26T20:36:24Z">
        <w:r>
          <w:rPr/>
          <w:t>C</w:t>
        </w:r>
      </w:ins>
      <w:r>
        <w:rPr/>
        <w:t>hihuahua. We observed elevated return ratio</w:t>
      </w:r>
      <w:ins w:id="308" w:author="Unknown Author" w:date="2020-05-26T20:36:31Z">
        <w:r>
          <w:rPr/>
          <w:t>s</w:t>
        </w:r>
      </w:ins>
      <w:r>
        <w:rPr/>
        <w:t xml:space="preserve"> in chihuahua</w:t>
      </w:r>
      <w:ins w:id="309" w:author="Unknown Author" w:date="2020-05-26T20:36:33Z">
        <w:r>
          <w:rPr/>
          <w:t>s</w:t>
        </w:r>
      </w:ins>
      <w:r>
        <w:rPr/>
        <w:t xml:space="preserve"> and pitbull</w:t>
      </w:r>
      <w:ins w:id="310" w:author="Unknown Author" w:date="2020-05-26T20:36:34Z">
        <w:r>
          <w:rPr/>
          <w:t>s</w:t>
        </w:r>
      </w:ins>
      <w:r>
        <w:rPr/>
        <w:t>, but neither comparison is statistically significant.</w:t>
      </w:r>
    </w:p>
    <w:p>
      <w:pPr>
        <w:pStyle w:val="TextBody"/>
        <w:rPr/>
      </w:pPr>
      <w:r>
        <w:rPr/>
        <w:drawing>
          <wp:inline distT="0" distB="0" distL="0" distR="0">
            <wp:extent cx="5334000" cy="426720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334000" cy="4267200"/>
                    </a:xfrm>
                    <a:prstGeom prst="rect">
                      <a:avLst/>
                    </a:prstGeom>
                  </pic:spPr>
                </pic:pic>
              </a:graphicData>
            </a:graphic>
          </wp:inline>
        </w:drawing>
      </w:r>
      <w:r>
        <w:rPr/>
        <w:drawing>
          <wp:inline distT="0" distB="0" distL="0" distR="0">
            <wp:extent cx="5334000" cy="426720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334000" cy="4267200"/>
                    </a:xfrm>
                    <a:prstGeom prst="rect">
                      <a:avLst/>
                    </a:prstGeom>
                  </pic:spPr>
                </pic:pic>
              </a:graphicData>
            </a:graphic>
          </wp:inline>
        </w:drawing>
      </w:r>
    </w:p>
    <w:p>
      <w:pPr>
        <w:pStyle w:val="Heading3"/>
        <w:rPr/>
      </w:pPr>
      <w:bookmarkStart w:id="11" w:name="adopter-characteristics"/>
      <w:bookmarkEnd w:id="11"/>
      <w:r>
        <w:rPr/>
        <w:t>Adopter characteristics</w:t>
      </w:r>
    </w:p>
    <w:p>
      <w:pPr>
        <w:pStyle w:val="Heading4"/>
        <w:rPr/>
      </w:pPr>
      <w:bookmarkStart w:id="12" w:name="adopter-geographic-impact"/>
      <w:bookmarkEnd w:id="12"/>
      <w:r>
        <w:rPr/>
        <w:t>Adopter geographic impact</w:t>
      </w:r>
    </w:p>
    <w:p>
      <w:pPr>
        <w:pStyle w:val="FirstParagraph"/>
        <w:rPr/>
      </w:pPr>
      <w:ins w:id="311" w:author="Unknown Author" w:date="2020-05-26T20:38:21Z">
        <w:r>
          <w:rPr/>
          <w:t xml:space="preserve">We found that </w:t>
        </w:r>
      </w:ins>
      <w:r>
        <w:rPr/>
        <w:t xml:space="preserve">19.5% </w:t>
      </w:r>
      <w:ins w:id="312" w:author="Unknown Author" w:date="2020-05-26T20:38:26Z">
        <w:r>
          <w:rPr/>
          <w:t xml:space="preserve">of </w:t>
        </w:r>
      </w:ins>
      <w:r>
        <w:rPr/>
        <w:t>adopters liv</w:t>
      </w:r>
      <w:del w:id="313" w:author="Unknown Author" w:date="2020-05-26T20:38:28Z">
        <w:r>
          <w:rPr/>
          <w:delText>ing</w:delText>
        </w:r>
      </w:del>
      <w:ins w:id="314" w:author="Unknown Author" w:date="2020-05-26T20:38:29Z">
        <w:r>
          <w:rPr/>
          <w:t>ed</w:t>
        </w:r>
      </w:ins>
      <w:r>
        <w:rPr/>
        <w:t xml:space="preserve"> outside </w:t>
      </w:r>
      <w:ins w:id="315" w:author="Unknown Author" w:date="2020-05-26T20:38:31Z">
        <w:r>
          <w:rPr/>
          <w:t xml:space="preserve">of </w:t>
        </w:r>
      </w:ins>
      <w:r>
        <w:rPr/>
        <w:t>Philadelphia. By comparing people living within and outside Philadelphia, we observed people living outside of Phil</w:t>
      </w:r>
      <w:del w:id="316" w:author="Unknown Author" w:date="2020-05-26T20:38:39Z">
        <w:r>
          <w:rPr/>
          <w:delText>ly</w:delText>
        </w:r>
      </w:del>
      <w:ins w:id="317" w:author="Unknown Author" w:date="2020-05-26T20:38:39Z">
        <w:r>
          <w:rPr/>
          <w:t>adelphia</w:t>
        </w:r>
      </w:ins>
      <w:r>
        <w:rPr/>
        <w:t xml:space="preserve"> </w:t>
      </w:r>
      <w:del w:id="318" w:author="Unknown Author" w:date="2020-05-26T20:38:45Z">
        <w:r>
          <w:rPr/>
          <w:delText>are</w:delText>
        </w:r>
      </w:del>
      <w:ins w:id="319" w:author="Unknown Author" w:date="2020-05-26T20:38:45Z">
        <w:r>
          <w:rPr/>
          <w:t>to be</w:t>
        </w:r>
      </w:ins>
      <w:del w:id="320" w:author="Unknown Author" w:date="2020-05-26T20:38:47Z">
        <w:r>
          <w:rPr/>
          <w:delText xml:space="preserve"> </w:delText>
        </w:r>
      </w:del>
      <w:ins w:id="321" w:author="Unknown Author" w:date="2020-05-26T20:38:47Z">
        <w:r>
          <w:rPr/>
          <w:t xml:space="preserve"> </w:t>
        </w:r>
      </w:ins>
      <w:r>
        <w:rPr/>
        <w:t>less likely to return animals, particularly cats (p-value = 0.04, odds ratio = 0.7</w:t>
      </w:r>
      <w:del w:id="322" w:author="Unknown Author" w:date="2020-05-26T20:39:00Z">
        <w:r>
          <w:rPr/>
          <w:delText>0</w:delText>
        </w:r>
      </w:del>
      <w:del w:id="323" w:author="Unknown Author" w:date="2020-05-26T20:38:58Z">
        <w:r>
          <w:rPr/>
          <w:delText>03325</w:delText>
        </w:r>
      </w:del>
      <w:r>
        <w:rPr/>
        <w:t>). Conversely, people living within Philly are less likely to return dogs.</w:t>
      </w:r>
    </w:p>
    <w:p>
      <w:pPr>
        <w:pStyle w:val="TextBody"/>
        <w:rPr/>
      </w:pPr>
      <w:r>
        <w:rPr/>
        <w:drawing>
          <wp:inline distT="0" distB="0" distL="0" distR="0">
            <wp:extent cx="5334000" cy="426720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5334000" cy="4267200"/>
                    </a:xfrm>
                    <a:prstGeom prst="rect">
                      <a:avLst/>
                    </a:prstGeom>
                  </pic:spPr>
                </pic:pic>
              </a:graphicData>
            </a:graphic>
          </wp:inline>
        </w:drawing>
      </w:r>
    </w:p>
    <w:p>
      <w:pPr>
        <w:pStyle w:val="Heading4"/>
        <w:rPr/>
      </w:pPr>
      <w:bookmarkStart w:id="13" w:name="adopter-income-impact"/>
      <w:bookmarkEnd w:id="13"/>
      <w:r>
        <w:rPr/>
        <w:t>Adopter income impact</w:t>
      </w:r>
    </w:p>
    <w:p>
      <w:pPr>
        <w:pStyle w:val="FirstParagraph"/>
        <w:rPr/>
      </w:pPr>
      <w:del w:id="324" w:author="Unknown Author" w:date="2020-05-26T20:39:19Z">
        <w:r>
          <w:rPr/>
          <w:delText xml:space="preserve">One of </w:delText>
        </w:r>
      </w:del>
      <w:ins w:id="325" w:author="Unknown Author" w:date="2020-05-26T20:39:19Z">
        <w:r>
          <w:rPr/>
          <w:t xml:space="preserve">An </w:t>
        </w:r>
      </w:ins>
      <w:r>
        <w:rPr/>
        <w:t xml:space="preserve">important geographic </w:t>
      </w:r>
      <w:ins w:id="326" w:author="Unknown Author" w:date="2020-05-26T20:39:25Z">
        <w:r>
          <w:rPr/>
          <w:t xml:space="preserve">characteristic </w:t>
        </w:r>
      </w:ins>
      <w:del w:id="327" w:author="Unknown Author" w:date="2020-05-26T20:39:46Z">
        <w:r>
          <w:rPr/>
          <w:delText xml:space="preserve">impact (neighbourhood difference) </w:delText>
        </w:r>
      </w:del>
      <w:r>
        <w:rPr/>
        <w:t xml:space="preserve">is income. We </w:t>
      </w:r>
      <w:ins w:id="328" w:author="Unknown Author" w:date="2020-05-26T20:40:01Z">
        <w:r>
          <w:rPr/>
          <w:t>incorporated</w:t>
        </w:r>
      </w:ins>
      <w:del w:id="329" w:author="Unknown Author" w:date="2020-05-26T20:40:01Z">
        <w:r>
          <w:rPr/>
          <w:delText>incorp</w:delText>
        </w:r>
      </w:del>
      <w:del w:id="330" w:author="Unknown Author" w:date="2020-05-26T20:39:54Z">
        <w:r>
          <w:rPr/>
          <w:delText>e</w:delText>
        </w:r>
      </w:del>
      <w:del w:id="331" w:author="Unknown Author" w:date="2020-05-26T20:40:01Z">
        <w:r>
          <w:rPr/>
          <w:delText>rated</w:delText>
        </w:r>
      </w:del>
      <w:r>
        <w:rPr/>
        <w:t xml:space="preserve"> median income based on postal zipcode </w:t>
      </w:r>
      <w:ins w:id="332" w:author="Unknown Author" w:date="2020-05-26T20:40:11Z">
        <w:r>
          <w:rPr/>
          <w:t>in</w:t>
        </w:r>
      </w:ins>
      <w:r>
        <w:rPr/>
        <w:t>to our byPerson dataset. Like neighbourhood difference (within-philly vs outside-philly), we found opposite return probability association between dog and cat. Higher income results in lower return for cats but higher return for dogs.</w:t>
      </w:r>
    </w:p>
    <w:p>
      <w:pPr>
        <w:pStyle w:val="TextBody"/>
        <w:rPr/>
      </w:pPr>
      <w:r>
        <w:rPr/>
        <w:drawing>
          <wp:inline distT="0" distB="0" distL="0" distR="0">
            <wp:extent cx="5334000" cy="4267200"/>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5334000" cy="4267200"/>
                    </a:xfrm>
                    <a:prstGeom prst="rect">
                      <a:avLst/>
                    </a:prstGeom>
                  </pic:spPr>
                </pic:pic>
              </a:graphicData>
            </a:graphic>
          </wp:inline>
        </w:drawing>
      </w:r>
    </w:p>
    <w:p>
      <w:pPr>
        <w:pStyle w:val="Heading3"/>
        <w:rPr/>
      </w:pPr>
      <w:bookmarkStart w:id="14" w:name="agents"/>
      <w:bookmarkEnd w:id="14"/>
      <w:r>
        <w:rPr/>
        <w:t>Agents</w:t>
      </w:r>
    </w:p>
    <w:p>
      <w:pPr>
        <w:pStyle w:val="FirstParagraph"/>
        <w:rPr/>
      </w:pPr>
      <w:r>
        <w:rPr/>
        <w:t>Agent</w:t>
      </w:r>
      <w:ins w:id="333" w:author="Unknown Author" w:date="2020-05-26T20:41:15Z">
        <w:r>
          <w:rPr/>
          <w:t xml:space="preserve"> </w:t>
        </w:r>
      </w:ins>
      <w:ins w:id="334" w:author="Unknown Author" w:date="2020-05-26T20:41:15Z">
        <w:r>
          <w:rPr/>
          <w:t>(adoption staff)</w:t>
        </w:r>
      </w:ins>
      <w:r>
        <w:rPr/>
        <w:t xml:space="preserve"> experience contributes greatly to the outcome of adoptions. We created a variable “Volume by Agent” which measures the case number </w:t>
      </w:r>
      <w:ins w:id="335" w:author="Unknown Author" w:date="2020-05-26T20:41:08Z">
        <w:r>
          <w:rPr/>
          <w:t xml:space="preserve">an </w:t>
        </w:r>
      </w:ins>
      <w:r>
        <w:rPr/>
        <w:t xml:space="preserve">Agent has handled by adoption time. We noticed a significantly negative association between Volume by Agent and return probability. More experienced agents have a better adoption outcome in terms of animal returns.  </w:t>
      </w:r>
    </w:p>
    <w:p>
      <w:pPr>
        <w:pStyle w:val="TextBody"/>
        <w:rPr/>
      </w:pPr>
      <w:r>
        <w:rPr/>
        <w:drawing>
          <wp:inline distT="0" distB="0" distL="0" distR="0">
            <wp:extent cx="5334000" cy="4267200"/>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5334000" cy="4267200"/>
                    </a:xfrm>
                    <a:prstGeom prst="rect">
                      <a:avLst/>
                    </a:prstGeom>
                  </pic:spPr>
                </pic:pic>
              </a:graphicData>
            </a:graphic>
          </wp:inline>
        </w:drawing>
      </w:r>
    </w:p>
    <w:p>
      <w:pPr>
        <w:pStyle w:val="TextBody"/>
        <w:rPr/>
      </w:pPr>
      <w:r>
        <w:rPr/>
        <w:t xml:space="preserve">However, this association does not hold when it comes to animals that were sick at </w:t>
      </w:r>
      <w:ins w:id="336" w:author="Unknown Author" w:date="2020-05-26T20:41:43Z">
        <w:r>
          <w:rPr/>
          <w:t>in</w:t>
        </w:r>
      </w:ins>
      <w:r>
        <w:rPr/>
        <w:t>take</w:t>
      </w:r>
      <w:del w:id="337" w:author="Unknown Author" w:date="2020-05-26T20:41:49Z">
        <w:r>
          <w:rPr/>
          <w:delText>-in time</w:delText>
        </w:r>
      </w:del>
      <w:r>
        <w:rPr/>
        <w:t xml:space="preserve">. If </w:t>
      </w:r>
      <w:ins w:id="338" w:author="Unknown Author" w:date="2020-05-26T20:41:55Z">
        <w:r>
          <w:rPr/>
          <w:t xml:space="preserve">the </w:t>
        </w:r>
      </w:ins>
      <w:r>
        <w:rPr/>
        <w:t xml:space="preserve">animal was sick, the experience of </w:t>
      </w:r>
      <w:ins w:id="339" w:author="Unknown Author" w:date="2020-05-26T20:41:59Z">
        <w:r>
          <w:rPr/>
          <w:t xml:space="preserve">the </w:t>
        </w:r>
      </w:ins>
      <w:r>
        <w:rPr/>
        <w:t xml:space="preserve">agent does not </w:t>
      </w:r>
      <w:ins w:id="340" w:author="Unknown Author" w:date="2020-05-26T20:42:06Z">
        <w:r>
          <w:rPr/>
          <w:t xml:space="preserve">result in </w:t>
        </w:r>
      </w:ins>
      <w:del w:id="341" w:author="Unknown Author" w:date="2020-05-26T20:42:09Z">
        <w:r>
          <w:rPr/>
          <w:delText xml:space="preserve">add up </w:delText>
        </w:r>
      </w:del>
      <w:r>
        <w:rPr/>
        <w:t xml:space="preserve">more successful adoptions.  Although the upward slope suggests agent experience works against adoption of sick animals, note that the effect itself is not statistically significant (the confidence interval includes a perfectly horizontal line). </w:t>
      </w:r>
      <w:del w:id="342" w:author="Unknown Author" w:date="2020-05-26T20:42:43Z">
        <w:r>
          <w:rPr/>
          <w:delText xml:space="preserve"> </w:delText>
        </w:r>
      </w:del>
      <w:r>
        <w:rPr/>
        <w:t>If this upward trend is real, one possibility might be that a more experienced agent is more willing to present adopters with the possibility of returning a sick animal.</w:t>
      </w:r>
    </w:p>
    <w:p>
      <w:pPr>
        <w:pStyle w:val="TextBody"/>
        <w:rPr/>
      </w:pPr>
      <w:r>
        <w:rPr/>
        <w:drawing>
          <wp:inline distT="0" distB="0" distL="0" distR="0">
            <wp:extent cx="5334000" cy="4267200"/>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5334000" cy="4267200"/>
                    </a:xfrm>
                    <a:prstGeom prst="rect">
                      <a:avLst/>
                    </a:prstGeom>
                  </pic:spPr>
                </pic:pic>
              </a:graphicData>
            </a:graphic>
          </wp:inline>
        </w:drawing>
      </w:r>
    </w:p>
    <w:p>
      <w:pPr>
        <w:pStyle w:val="Heading3"/>
        <w:rPr/>
      </w:pPr>
      <w:bookmarkStart w:id="15" w:name="factor-importance"/>
      <w:bookmarkEnd w:id="15"/>
      <w:r>
        <w:rPr/>
        <w:t>Factor importance</w:t>
      </w:r>
    </w:p>
    <w:p>
      <w:pPr>
        <w:pStyle w:val="FirstParagraph"/>
        <w:rPr/>
      </w:pPr>
      <w:r>
        <w:rPr/>
        <w:t xml:space="preserve">In the above analysis, we found that factors “Species”, “LOS”, “animal age”, “Sickness”, “adopter neighbourhood”, “adopter median income” and “agent experience” contribute to the animal return </w:t>
      </w:r>
      <w:del w:id="343" w:author="Unknown Author" w:date="2020-05-26T20:43:16Z">
        <w:r>
          <w:rPr/>
          <w:delText>chance</w:delText>
        </w:r>
      </w:del>
      <w:ins w:id="344" w:author="Unknown Author" w:date="2020-05-26T20:43:16Z">
        <w:r>
          <w:rPr/>
          <w:t>likelihood</w:t>
        </w:r>
      </w:ins>
      <w:r>
        <w:rPr/>
        <w:t xml:space="preserve">. To understand which factor plays </w:t>
      </w:r>
      <w:ins w:id="345" w:author="Unknown Author" w:date="2020-05-26T20:43:22Z">
        <w:r>
          <w:rPr/>
          <w:t xml:space="preserve">the </w:t>
        </w:r>
      </w:ins>
      <w:r>
        <w:rPr/>
        <w:t xml:space="preserve">most important role in animal returns, we performed </w:t>
      </w:r>
      <w:ins w:id="346" w:author="Unknown Author" w:date="2020-05-26T20:43:26Z">
        <w:r>
          <w:rPr/>
          <w:t xml:space="preserve">a </w:t>
        </w:r>
      </w:ins>
      <w:r>
        <w:rPr/>
        <w:t xml:space="preserve">logistic regression model on </w:t>
      </w:r>
      <w:ins w:id="347" w:author="Unknown Author" w:date="2020-05-26T20:43:29Z">
        <w:r>
          <w:rPr/>
          <w:t xml:space="preserve">the </w:t>
        </w:r>
      </w:ins>
      <w:r>
        <w:rPr/>
        <w:t>above seven factors and rank</w:t>
      </w:r>
      <w:ins w:id="348" w:author="Unknown Author" w:date="2020-05-26T20:43:32Z">
        <w:r>
          <w:rPr/>
          <w:t>ed</w:t>
        </w:r>
      </w:ins>
      <w:r>
        <w:rPr/>
        <w:t xml:space="preserve"> the contribution of each factor. “Length of stay” is the most important contributor to return chance, followed by “</w:t>
      </w:r>
      <w:del w:id="349" w:author="Unknown Author" w:date="2020-05-26T21:48:46Z">
        <w:r>
          <w:rPr/>
          <w:delText>S</w:delText>
        </w:r>
      </w:del>
      <w:ins w:id="350" w:author="Unknown Author" w:date="2020-05-26T21:48:47Z">
        <w:r>
          <w:rPr/>
          <w:t>s</w:t>
        </w:r>
      </w:ins>
      <w:r>
        <w:rPr/>
        <w:t>pecies” and “animal age”.</w:t>
      </w:r>
    </w:p>
    <w:p>
      <w:pPr>
        <w:pStyle w:val="TextBody"/>
        <w:spacing w:before="180" w:after="180"/>
        <w:rPr/>
      </w:pPr>
      <w:r>
        <w:rPr/>
        <w:drawing>
          <wp:inline distT="0" distB="0" distL="0" distR="0">
            <wp:extent cx="5334000" cy="4267200"/>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5334000" cy="4267200"/>
                    </a:xfrm>
                    <a:prstGeom prst="rect">
                      <a:avLst/>
                    </a:prstGeom>
                  </pic:spPr>
                </pic:pic>
              </a:graphicData>
            </a:graphic>
          </wp:inline>
        </w:drawing>
      </w:r>
    </w:p>
    <w:sectPr>
      <w:type w:val="nextPage"/>
      <w:pgSz w:w="12240" w:h="15840"/>
      <w:pgMar w:left="1440" w:right="1440" w:header="0" w:top="1440" w:footer="0" w:bottom="1440" w:gutter="0"/>
      <w:pgNumType w:fmt="decimal"/>
      <w:formProt w:val="false"/>
      <w:textDirection w:val="lrTb"/>
      <w:docGrid w:type="default" w:linePitch="326"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5-26T19:27:29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Did we remove these in the table above too? </w:t>
      </w:r>
    </w:p>
  </w:comment>
  <w:comment w:id="1" w:author="Unknown Author" w:date="2020-05-26T19:37:54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Looks like the first week may be the biggest risk for return; have we considered a survival analysis? We may have insufficient data for that…</w:t>
      </w:r>
    </w:p>
    <w:p>
      <w:r>
        <w:rPr>
          <w:rFonts w:ascii="Liberation Serif" w:hAnsi="Liberation Serif" w:eastAsia="DejaVu Sans" w:cs="DejaVu Sans"/>
          <w:lang w:val="en-US" w:eastAsia="en-US" w:bidi="en-US"/>
        </w:rPr>
      </w:r>
    </w:p>
    <w:p>
      <w:r>
        <w:rPr>
          <w:rFonts w:ascii="Cambria" w:hAnsi="Cambria" w:eastAsia="Cambria"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It may also be interesting to look at whether the reasons for returns in week 1 are different from the reasons for return later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trackRevisions/>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200"/>
      <w:jc w:val="left"/>
    </w:pPr>
    <w:rPr>
      <w:rFonts w:eastAsia="宋体" w:eastAsiaTheme="minorEastAsia" w:ascii="Cambria" w:hAnsi="Cambria" w:cs=""/>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宋体"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宋体"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宋体"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宋体"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宋体"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宋体"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Internet Link"/>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BalloonTextChar" w:customStyle="1">
    <w:name w:val="Balloon Text Char"/>
    <w:basedOn w:val="DefaultParagraphFont"/>
    <w:link w:val="BalloonText"/>
    <w:semiHidden/>
    <w:qFormat/>
    <w:rsid w:val="007743ad"/>
    <w:rPr>
      <w:rFonts w:ascii="Times New Roman" w:hAnsi="Times New Roman" w:cs="Times New Roman"/>
      <w:sz w:val="18"/>
      <w:szCs w:val="1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宋体"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宋体"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BalloonText">
    <w:name w:val="Balloon Text"/>
    <w:basedOn w:val="Normal"/>
    <w:link w:val="BalloonTextChar"/>
    <w:semiHidden/>
    <w:unhideWhenUsed/>
    <w:qFormat/>
    <w:rsid w:val="007743ad"/>
    <w:pPr>
      <w:spacing w:before="0" w:after="0"/>
    </w:pPr>
    <w:rPr>
      <w:rFonts w:ascii="Times New Roman" w:hAnsi="Times New Roman" w:cs="Times New Roman"/>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comments" Target="comment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Application>LibreOffice/6.0.7.3$Linux_X86_64 LibreOffice_project/00m0$Build-3</Application>
  <Pages>15</Pages>
  <Words>2076</Words>
  <Characters>10953</Characters>
  <CharactersWithSpaces>12899</CharactersWithSpaces>
  <Paragraphs>202</Paragraphs>
  <Company>Children's Hospital of Philadelphia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2020-04-28T17:20:00Z</dcterms:created>
  <dc:creator>Microsoft Office User</dc:creator>
  <dc:description/>
  <dc:language>en-US</dc:language>
  <cp:lastModifiedBy/>
  <dcterms:modified xsi:type="dcterms:W3CDTF">2020-05-26T22:14:44Z</dcterms:modified>
  <cp:revision>25</cp:revision>
  <dc:subject/>
  <dc:title>PWAS Animal Return Analytics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Children's Hospital of Philadelphia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